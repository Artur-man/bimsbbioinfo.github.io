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EF11" w14:textId="77777777" w:rsidR="00A576A3" w:rsidRPr="009B72C6" w:rsidRDefault="00B80066" w:rsidP="009B72C6">
      <w:pPr>
        <w:spacing w:line="360" w:lineRule="auto"/>
        <w:jc w:val="center"/>
        <w:rPr>
          <w:rFonts w:cstheme="minorHAnsi"/>
          <w:sz w:val="24"/>
          <w:szCs w:val="24"/>
        </w:rPr>
      </w:pPr>
      <w:r>
        <w:rPr>
          <w:noProof/>
          <w:lang w:val="de-DE" w:eastAsia="de-DE"/>
        </w:rPr>
        <w:drawing>
          <wp:anchor distT="0" distB="0" distL="114300" distR="114300" simplePos="0" relativeHeight="251661312" behindDoc="0" locked="0" layoutInCell="1" allowOverlap="1" wp14:anchorId="339B1A1F" wp14:editId="6045D60D">
            <wp:simplePos x="0" y="0"/>
            <wp:positionH relativeFrom="column">
              <wp:posOffset>5091380</wp:posOffset>
            </wp:positionH>
            <wp:positionV relativeFrom="paragraph">
              <wp:posOffset>203</wp:posOffset>
            </wp:positionV>
            <wp:extent cx="715010" cy="485775"/>
            <wp:effectExtent l="0" t="0" r="889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010" cy="485775"/>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9264" behindDoc="0" locked="0" layoutInCell="1" allowOverlap="1" wp14:anchorId="723192CD" wp14:editId="72D9B9C1">
            <wp:simplePos x="0" y="0"/>
            <wp:positionH relativeFrom="column">
              <wp:posOffset>-204826</wp:posOffset>
            </wp:positionH>
            <wp:positionV relativeFrom="paragraph">
              <wp:posOffset>457</wp:posOffset>
            </wp:positionV>
            <wp:extent cx="2924175" cy="527050"/>
            <wp:effectExtent l="0" t="0" r="9525"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Stands4PM_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175" cy="527050"/>
                    </a:xfrm>
                    <a:prstGeom prst="rect">
                      <a:avLst/>
                    </a:prstGeom>
                  </pic:spPr>
                </pic:pic>
              </a:graphicData>
            </a:graphic>
            <wp14:sizeRelH relativeFrom="page">
              <wp14:pctWidth>0</wp14:pctWidth>
            </wp14:sizeRelH>
            <wp14:sizeRelV relativeFrom="page">
              <wp14:pctHeight>0</wp14:pctHeight>
            </wp14:sizeRelV>
          </wp:anchor>
        </w:drawing>
      </w:r>
    </w:p>
    <w:p w14:paraId="37E35D95" w14:textId="77777777" w:rsidR="00A576A3" w:rsidRPr="009B72C6" w:rsidRDefault="00A576A3" w:rsidP="009B72C6">
      <w:pPr>
        <w:spacing w:line="360" w:lineRule="auto"/>
        <w:jc w:val="both"/>
        <w:rPr>
          <w:rFonts w:cstheme="minorHAnsi"/>
          <w:sz w:val="24"/>
          <w:szCs w:val="24"/>
        </w:rPr>
      </w:pPr>
      <w:bookmarkStart w:id="0" w:name="_Hlk17481630"/>
    </w:p>
    <w:p w14:paraId="2889E104" w14:textId="77777777" w:rsidR="00A576A3" w:rsidRPr="009B72C6" w:rsidRDefault="00A576A3" w:rsidP="009B72C6">
      <w:pPr>
        <w:spacing w:line="360" w:lineRule="auto"/>
        <w:jc w:val="both"/>
        <w:rPr>
          <w:rFonts w:cstheme="minorHAnsi"/>
          <w:sz w:val="24"/>
          <w:szCs w:val="24"/>
        </w:rPr>
      </w:pPr>
    </w:p>
    <w:p w14:paraId="69ED5BA0" w14:textId="77777777" w:rsidR="00B67159" w:rsidRPr="009B72C6" w:rsidRDefault="008D3FD2" w:rsidP="009B72C6">
      <w:pPr>
        <w:spacing w:line="360" w:lineRule="auto"/>
        <w:jc w:val="both"/>
        <w:rPr>
          <w:rFonts w:cstheme="minorHAnsi"/>
          <w:b/>
          <w:bCs/>
          <w:sz w:val="24"/>
          <w:szCs w:val="24"/>
        </w:rPr>
      </w:pPr>
      <w:bookmarkStart w:id="1" w:name="_Hlk15024181"/>
      <w:r w:rsidRPr="00FE54D7">
        <w:rPr>
          <w:noProof/>
          <w:lang w:val="de-DE" w:eastAsia="de-DE"/>
        </w:rPr>
        <mc:AlternateContent>
          <mc:Choice Requires="wps">
            <w:drawing>
              <wp:anchor distT="0" distB="0" distL="114300" distR="114300" simplePos="0" relativeHeight="251663360" behindDoc="0" locked="0" layoutInCell="1" allowOverlap="1" wp14:anchorId="25B827E9" wp14:editId="24DFE6CB">
                <wp:simplePos x="0" y="0"/>
                <wp:positionH relativeFrom="column">
                  <wp:posOffset>0</wp:posOffset>
                </wp:positionH>
                <wp:positionV relativeFrom="paragraph">
                  <wp:posOffset>328448</wp:posOffset>
                </wp:positionV>
                <wp:extent cx="5615305" cy="1528877"/>
                <wp:effectExtent l="0" t="0" r="444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1528877"/>
                        </a:xfrm>
                        <a:prstGeom prst="rect">
                          <a:avLst/>
                        </a:prstGeom>
                        <a:solidFill>
                          <a:srgbClr val="FFFFFF"/>
                        </a:solidFill>
                        <a:ln w="9525">
                          <a:noFill/>
                          <a:miter lim="800000"/>
                          <a:headEnd/>
                          <a:tailEnd/>
                        </a:ln>
                      </wps:spPr>
                      <wps:txbx>
                        <w:txbxContent>
                          <w:p w14:paraId="34AE1282" w14:textId="113362F2" w:rsidR="00B80066" w:rsidRPr="008C1EFC" w:rsidRDefault="008C1EFC" w:rsidP="00B80066">
                            <w:pPr>
                              <w:spacing w:after="0"/>
                              <w:jc w:val="center"/>
                              <w:rPr>
                                <w:rFonts w:ascii="Futura Md BT" w:hAnsi="Futura Md BT" w:cs="Arial"/>
                                <w:color w:val="404040" w:themeColor="text1" w:themeTint="BF"/>
                                <w:sz w:val="32"/>
                                <w:szCs w:val="32"/>
                              </w:rPr>
                            </w:pPr>
                            <w:r w:rsidRPr="008C1EFC">
                              <w:rPr>
                                <w:rFonts w:ascii="Futura Md BT" w:hAnsi="Futura Md BT" w:cs="Arial"/>
                                <w:color w:val="404040" w:themeColor="text1" w:themeTint="BF"/>
                                <w:sz w:val="36"/>
                                <w:szCs w:val="36"/>
                              </w:rPr>
                              <w:t xml:space="preserve">Berlin Institute for Medical Systems Biology - </w:t>
                            </w:r>
                            <w:proofErr w:type="spellStart"/>
                            <w:r w:rsidRPr="008C1EFC">
                              <w:rPr>
                                <w:rFonts w:ascii="Futura Md BT" w:hAnsi="Futura Md BT" w:cs="Arial"/>
                                <w:color w:val="404040" w:themeColor="text1" w:themeTint="BF"/>
                                <w:sz w:val="36"/>
                                <w:szCs w:val="36"/>
                              </w:rPr>
                              <w:t>ccfDNA</w:t>
                            </w:r>
                            <w:proofErr w:type="spellEnd"/>
                            <w:r w:rsidRPr="008C1EFC">
                              <w:rPr>
                                <w:rFonts w:ascii="Futura Md BT" w:hAnsi="Futura Md BT" w:cs="Arial"/>
                                <w:color w:val="404040" w:themeColor="text1" w:themeTint="BF"/>
                                <w:sz w:val="36"/>
                                <w:szCs w:val="36"/>
                              </w:rPr>
                              <w:t xml:space="preserve"> Methylation Data </w:t>
                            </w:r>
                            <w:r w:rsidRPr="008C1EFC">
                              <w:rPr>
                                <w:rFonts w:ascii="Futura Md BT" w:hAnsi="Futura Md BT" w:cs="Arial"/>
                                <w:color w:val="404040" w:themeColor="text1" w:themeTint="BF"/>
                                <w:sz w:val="36"/>
                                <w:szCs w:val="36"/>
                              </w:rPr>
                              <w:t>Access</w:t>
                            </w:r>
                            <w:r w:rsidRPr="008C1EFC">
                              <w:rPr>
                                <w:rFonts w:ascii="Futura Md BT" w:hAnsi="Futura Md BT" w:cs="Arial"/>
                                <w:color w:val="404040" w:themeColor="text1" w:themeTint="BF"/>
                                <w:sz w:val="36"/>
                                <w:szCs w:val="36"/>
                              </w:rPr>
                              <w:t xml:space="preserve"> </w:t>
                            </w:r>
                            <w:proofErr w:type="spellStart"/>
                            <w:r w:rsidRPr="008C1EFC">
                              <w:rPr>
                                <w:rFonts w:ascii="Futura Md BT" w:hAnsi="Futura Md BT" w:cs="Arial"/>
                                <w:color w:val="404040" w:themeColor="text1" w:themeTint="BF"/>
                                <w:sz w:val="36"/>
                                <w:szCs w:val="36"/>
                              </w:rPr>
                              <w:t>Commitee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B827E9" id="_x0000_t202" coordsize="21600,21600" o:spt="202" path="m,l,21600r21600,l21600,xe">
                <v:stroke joinstyle="miter"/>
                <v:path gradientshapeok="t" o:connecttype="rect"/>
              </v:shapetype>
              <v:shape id="Textfeld 2" o:spid="_x0000_s1026" type="#_x0000_t202" style="position:absolute;left:0;text-align:left;margin-left:0;margin-top:25.85pt;width:442.15pt;height:1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" stroked="f">
                <v:textbox>
                  <w:txbxContent>
                    <w:p w14:paraId="34AE1282" w14:textId="113362F2" w:rsidR="00B80066" w:rsidRPr="008C1EFC" w:rsidRDefault="008C1EFC" w:rsidP="00B80066">
                      <w:pPr>
                        <w:spacing w:after="0"/>
                        <w:jc w:val="center"/>
                        <w:rPr>
                          <w:rFonts w:ascii="Futura Md BT" w:hAnsi="Futura Md BT" w:cs="Arial"/>
                          <w:color w:val="404040" w:themeColor="text1" w:themeTint="BF"/>
                          <w:sz w:val="32"/>
                          <w:szCs w:val="32"/>
                        </w:rPr>
                      </w:pPr>
                      <w:r w:rsidRPr="008C1EFC">
                        <w:rPr>
                          <w:rFonts w:ascii="Futura Md BT" w:hAnsi="Futura Md BT" w:cs="Arial"/>
                          <w:color w:val="404040" w:themeColor="text1" w:themeTint="BF"/>
                          <w:sz w:val="36"/>
                          <w:szCs w:val="36"/>
                        </w:rPr>
                        <w:t xml:space="preserve">Berlin Institute for Medical Systems Biology - </w:t>
                      </w:r>
                      <w:proofErr w:type="spellStart"/>
                      <w:r w:rsidRPr="008C1EFC">
                        <w:rPr>
                          <w:rFonts w:ascii="Futura Md BT" w:hAnsi="Futura Md BT" w:cs="Arial"/>
                          <w:color w:val="404040" w:themeColor="text1" w:themeTint="BF"/>
                          <w:sz w:val="36"/>
                          <w:szCs w:val="36"/>
                        </w:rPr>
                        <w:t>ccfDNA</w:t>
                      </w:r>
                      <w:proofErr w:type="spellEnd"/>
                      <w:r w:rsidRPr="008C1EFC">
                        <w:rPr>
                          <w:rFonts w:ascii="Futura Md BT" w:hAnsi="Futura Md BT" w:cs="Arial"/>
                          <w:color w:val="404040" w:themeColor="text1" w:themeTint="BF"/>
                          <w:sz w:val="36"/>
                          <w:szCs w:val="36"/>
                        </w:rPr>
                        <w:t xml:space="preserve"> Methylation Data </w:t>
                      </w:r>
                      <w:r w:rsidRPr="008C1EFC">
                        <w:rPr>
                          <w:rFonts w:ascii="Futura Md BT" w:hAnsi="Futura Md BT" w:cs="Arial"/>
                          <w:color w:val="404040" w:themeColor="text1" w:themeTint="BF"/>
                          <w:sz w:val="36"/>
                          <w:szCs w:val="36"/>
                        </w:rPr>
                        <w:t>Access</w:t>
                      </w:r>
                      <w:r w:rsidRPr="008C1EFC">
                        <w:rPr>
                          <w:rFonts w:ascii="Futura Md BT" w:hAnsi="Futura Md BT" w:cs="Arial"/>
                          <w:color w:val="404040" w:themeColor="text1" w:themeTint="BF"/>
                          <w:sz w:val="36"/>
                          <w:szCs w:val="36"/>
                        </w:rPr>
                        <w:t xml:space="preserve"> </w:t>
                      </w:r>
                      <w:proofErr w:type="spellStart"/>
                      <w:r w:rsidRPr="008C1EFC">
                        <w:rPr>
                          <w:rFonts w:ascii="Futura Md BT" w:hAnsi="Futura Md BT" w:cs="Arial"/>
                          <w:color w:val="404040" w:themeColor="text1" w:themeTint="BF"/>
                          <w:sz w:val="36"/>
                          <w:szCs w:val="36"/>
                        </w:rPr>
                        <w:t>Commitee</w:t>
                      </w:r>
                      <w:proofErr w:type="spellEnd"/>
                    </w:p>
                  </w:txbxContent>
                </v:textbox>
              </v:shape>
            </w:pict>
          </mc:Fallback>
        </mc:AlternateContent>
      </w:r>
    </w:p>
    <w:p w14:paraId="51E10308" w14:textId="77777777" w:rsidR="00661A55" w:rsidRPr="009B72C6" w:rsidRDefault="00661A55" w:rsidP="009B72C6">
      <w:pPr>
        <w:spacing w:after="0" w:line="360" w:lineRule="auto"/>
        <w:jc w:val="center"/>
        <w:rPr>
          <w:rFonts w:cstheme="minorHAnsi"/>
          <w:b/>
          <w:bCs/>
          <w:color w:val="404040" w:themeColor="text1" w:themeTint="BF"/>
          <w:sz w:val="24"/>
          <w:szCs w:val="24"/>
          <w:lang w:eastAsia="de-DE"/>
        </w:rPr>
      </w:pPr>
    </w:p>
    <w:p w14:paraId="403E380D" w14:textId="77777777" w:rsidR="00B80066" w:rsidRDefault="00B80066" w:rsidP="009B72C6">
      <w:pPr>
        <w:spacing w:after="0" w:line="360" w:lineRule="auto"/>
        <w:jc w:val="center"/>
        <w:rPr>
          <w:rFonts w:cstheme="minorHAnsi"/>
          <w:b/>
          <w:bCs/>
          <w:color w:val="404040" w:themeColor="text1" w:themeTint="BF"/>
          <w:sz w:val="24"/>
          <w:szCs w:val="24"/>
          <w:lang w:eastAsia="de-DE"/>
        </w:rPr>
      </w:pPr>
    </w:p>
    <w:p w14:paraId="2DF92503" w14:textId="77777777" w:rsidR="00B80066" w:rsidRDefault="00B80066" w:rsidP="009B72C6">
      <w:pPr>
        <w:spacing w:after="0" w:line="360" w:lineRule="auto"/>
        <w:jc w:val="center"/>
        <w:rPr>
          <w:rFonts w:cstheme="minorHAnsi"/>
          <w:b/>
          <w:bCs/>
          <w:color w:val="404040" w:themeColor="text1" w:themeTint="BF"/>
          <w:sz w:val="24"/>
          <w:szCs w:val="24"/>
          <w:lang w:eastAsia="de-DE"/>
        </w:rPr>
      </w:pPr>
    </w:p>
    <w:p w14:paraId="4A0DB935" w14:textId="77777777" w:rsidR="00B80066" w:rsidRDefault="00B80066" w:rsidP="009B72C6">
      <w:pPr>
        <w:spacing w:after="0" w:line="360" w:lineRule="auto"/>
        <w:jc w:val="center"/>
        <w:rPr>
          <w:rFonts w:cstheme="minorHAnsi"/>
          <w:b/>
          <w:bCs/>
          <w:color w:val="404040" w:themeColor="text1" w:themeTint="BF"/>
          <w:sz w:val="24"/>
          <w:szCs w:val="24"/>
          <w:lang w:eastAsia="de-DE"/>
        </w:rPr>
      </w:pPr>
    </w:p>
    <w:p w14:paraId="0B870D49" w14:textId="77777777" w:rsidR="00B80066" w:rsidRDefault="00B80066" w:rsidP="009B72C6">
      <w:pPr>
        <w:spacing w:after="0" w:line="360" w:lineRule="auto"/>
        <w:jc w:val="center"/>
        <w:rPr>
          <w:rFonts w:cstheme="minorHAnsi"/>
          <w:b/>
          <w:bCs/>
          <w:color w:val="404040" w:themeColor="text1" w:themeTint="BF"/>
          <w:sz w:val="24"/>
          <w:szCs w:val="24"/>
          <w:lang w:eastAsia="de-DE"/>
        </w:rPr>
      </w:pPr>
    </w:p>
    <w:p w14:paraId="571553A1" w14:textId="77777777" w:rsidR="00B67159" w:rsidRPr="009B72C6" w:rsidRDefault="00B67159" w:rsidP="009B72C6">
      <w:pPr>
        <w:spacing w:line="360" w:lineRule="auto"/>
        <w:jc w:val="both"/>
        <w:rPr>
          <w:rFonts w:cstheme="minorHAnsi"/>
          <w:b/>
          <w:bCs/>
          <w:sz w:val="24"/>
          <w:szCs w:val="24"/>
        </w:rPr>
      </w:pPr>
    </w:p>
    <w:p w14:paraId="68362479" w14:textId="77777777" w:rsidR="00B67159" w:rsidRPr="009B72C6" w:rsidRDefault="00B67159" w:rsidP="009B72C6">
      <w:pPr>
        <w:spacing w:line="360" w:lineRule="auto"/>
        <w:jc w:val="both"/>
        <w:rPr>
          <w:rFonts w:cstheme="minorHAnsi"/>
          <w:b/>
          <w:bCs/>
          <w:sz w:val="24"/>
          <w:szCs w:val="24"/>
        </w:rPr>
      </w:pPr>
    </w:p>
    <w:p w14:paraId="00221FC3" w14:textId="77777777" w:rsidR="00B67159" w:rsidRPr="009B72C6" w:rsidRDefault="00B67159" w:rsidP="009B72C6">
      <w:pPr>
        <w:spacing w:line="360" w:lineRule="auto"/>
        <w:jc w:val="both"/>
        <w:rPr>
          <w:rFonts w:cstheme="minorHAnsi"/>
          <w:b/>
          <w:bCs/>
          <w:sz w:val="24"/>
          <w:szCs w:val="24"/>
        </w:rPr>
      </w:pPr>
    </w:p>
    <w:p w14:paraId="38291B3C" w14:textId="77777777" w:rsidR="00B67159" w:rsidRPr="009B72C6" w:rsidRDefault="00B67159" w:rsidP="009B72C6">
      <w:pPr>
        <w:spacing w:line="360" w:lineRule="auto"/>
        <w:jc w:val="both"/>
        <w:rPr>
          <w:rFonts w:cstheme="minorHAnsi"/>
          <w:b/>
          <w:bCs/>
          <w:sz w:val="24"/>
          <w:szCs w:val="24"/>
        </w:rPr>
      </w:pPr>
    </w:p>
    <w:p w14:paraId="1C06AAC3" w14:textId="77777777" w:rsidR="00B67159" w:rsidRPr="009B72C6" w:rsidRDefault="008D3FD2" w:rsidP="009B72C6">
      <w:pPr>
        <w:spacing w:line="360" w:lineRule="auto"/>
        <w:jc w:val="both"/>
        <w:rPr>
          <w:rFonts w:cstheme="minorHAnsi"/>
          <w:sz w:val="24"/>
          <w:szCs w:val="24"/>
        </w:rPr>
      </w:pPr>
      <w:r w:rsidRPr="009E458E">
        <w:rPr>
          <w:rFonts w:ascii="Calibri" w:hAnsi="Calibri" w:cs="Calibri"/>
          <w:noProof/>
          <w:lang w:val="de-DE" w:eastAsia="de-DE"/>
        </w:rPr>
        <mc:AlternateContent>
          <mc:Choice Requires="wps">
            <w:drawing>
              <wp:anchor distT="0" distB="0" distL="114300" distR="114300" simplePos="0" relativeHeight="251665408" behindDoc="0" locked="0" layoutInCell="1" allowOverlap="1" wp14:anchorId="3CA5C8B9" wp14:editId="3F1225EB">
                <wp:simplePos x="0" y="0"/>
                <wp:positionH relativeFrom="column">
                  <wp:posOffset>452755</wp:posOffset>
                </wp:positionH>
                <wp:positionV relativeFrom="paragraph">
                  <wp:posOffset>361227</wp:posOffset>
                </wp:positionV>
                <wp:extent cx="4381805" cy="2456953"/>
                <wp:effectExtent l="0" t="0" r="0" b="63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805" cy="2456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5A84C" w14:textId="77777777" w:rsidR="00B80066" w:rsidRPr="00B80066" w:rsidRDefault="00B80066" w:rsidP="00B80066">
                            <w:pPr>
                              <w:spacing w:after="0" w:line="288" w:lineRule="auto"/>
                              <w:jc w:val="center"/>
                              <w:rPr>
                                <w:rFonts w:ascii="Futura Md BT" w:hAnsi="Futura Md BT" w:cs="Arial"/>
                                <w:color w:val="404040" w:themeColor="text1" w:themeTint="BF"/>
                                <w:sz w:val="40"/>
                                <w:szCs w:val="40"/>
                                <w:lang w:eastAsia="de-DE"/>
                              </w:rPr>
                            </w:pPr>
                            <w:r w:rsidRPr="00B80066">
                              <w:rPr>
                                <w:rFonts w:ascii="Futura Md BT" w:hAnsi="Futura Md BT" w:cs="Arial"/>
                                <w:color w:val="404040" w:themeColor="text1" w:themeTint="BF"/>
                                <w:sz w:val="40"/>
                                <w:szCs w:val="40"/>
                                <w:lang w:eastAsia="de-DE"/>
                              </w:rPr>
                              <w:t>Harmonised Data Access Agreement (</w:t>
                            </w:r>
                            <w:proofErr w:type="spellStart"/>
                            <w:r w:rsidRPr="00B80066">
                              <w:rPr>
                                <w:rFonts w:ascii="Futura Md BT" w:hAnsi="Futura Md BT" w:cs="Arial"/>
                                <w:color w:val="404040" w:themeColor="text1" w:themeTint="BF"/>
                                <w:sz w:val="40"/>
                                <w:szCs w:val="40"/>
                                <w:lang w:eastAsia="de-DE"/>
                              </w:rPr>
                              <w:t>hDAA</w:t>
                            </w:r>
                            <w:proofErr w:type="spellEnd"/>
                            <w:r w:rsidRPr="00B80066">
                              <w:rPr>
                                <w:rFonts w:ascii="Futura Md BT" w:hAnsi="Futura Md BT" w:cs="Arial"/>
                                <w:color w:val="404040" w:themeColor="text1" w:themeTint="BF"/>
                                <w:sz w:val="40"/>
                                <w:szCs w:val="40"/>
                                <w:lang w:eastAsia="de-DE"/>
                              </w:rPr>
                              <w:t xml:space="preserve">) </w:t>
                            </w:r>
                          </w:p>
                          <w:p w14:paraId="24569320" w14:textId="5A36CEA5" w:rsidR="00B80066" w:rsidRDefault="00B80066" w:rsidP="00B80066">
                            <w:pPr>
                              <w:spacing w:after="0" w:line="288" w:lineRule="auto"/>
                              <w:jc w:val="center"/>
                              <w:rPr>
                                <w:rFonts w:ascii="Futura Md BT" w:hAnsi="Futura Md BT" w:cs="Arial"/>
                                <w:color w:val="404040" w:themeColor="text1" w:themeTint="BF"/>
                                <w:sz w:val="24"/>
                                <w:szCs w:val="24"/>
                                <w:lang w:eastAsia="de-DE"/>
                              </w:rPr>
                            </w:pPr>
                            <w:r w:rsidRPr="00B80066">
                              <w:rPr>
                                <w:rFonts w:ascii="Futura Md BT" w:hAnsi="Futura Md BT" w:cs="Arial"/>
                                <w:color w:val="404040" w:themeColor="text1" w:themeTint="BF"/>
                                <w:sz w:val="40"/>
                                <w:szCs w:val="40"/>
                                <w:lang w:eastAsia="de-DE"/>
                              </w:rPr>
                              <w:t>for Controlled Access Data</w:t>
                            </w:r>
                          </w:p>
                          <w:p w14:paraId="285707AC" w14:textId="710B39DE" w:rsidR="00B80066" w:rsidRDefault="001C38C0" w:rsidP="00B80066">
                            <w:pPr>
                              <w:spacing w:after="0" w:line="288" w:lineRule="auto"/>
                              <w:jc w:val="center"/>
                              <w:rPr>
                                <w:rFonts w:ascii="Futura Md BT" w:hAnsi="Futura Md BT" w:cs="Arial"/>
                                <w:color w:val="404040" w:themeColor="text1" w:themeTint="BF"/>
                                <w:sz w:val="24"/>
                                <w:szCs w:val="24"/>
                                <w:lang w:eastAsia="de-DE"/>
                              </w:rPr>
                            </w:pPr>
                            <w:r>
                              <w:rPr>
                                <w:rFonts w:ascii="Futura Md BT" w:hAnsi="Futura Md BT" w:cs="Arial"/>
                                <w:color w:val="404040" w:themeColor="text1" w:themeTint="BF"/>
                                <w:sz w:val="24"/>
                                <w:szCs w:val="24"/>
                                <w:lang w:eastAsia="de-DE"/>
                              </w:rPr>
                              <w:t>v1.0.0 (06.06.2023)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5C8B9" id="_x0000_s1027" type="#_x0000_t202" style="position:absolute;left:0;text-align:left;margin-left:35.65pt;margin-top:28.45pt;width:345pt;height:19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" filled="f" stroked="f">
                <v:textbox>
                  <w:txbxContent>
                    <w:p w14:paraId="0CF5A84C" w14:textId="77777777" w:rsidR="00B80066" w:rsidRPr="00B80066" w:rsidRDefault="00B80066" w:rsidP="00B80066">
                      <w:pPr>
                        <w:spacing w:after="0" w:line="288" w:lineRule="auto"/>
                        <w:jc w:val="center"/>
                        <w:rPr>
                          <w:rFonts w:ascii="Futura Md BT" w:hAnsi="Futura Md BT" w:cs="Arial"/>
                          <w:color w:val="404040" w:themeColor="text1" w:themeTint="BF"/>
                          <w:sz w:val="40"/>
                          <w:szCs w:val="40"/>
                          <w:lang w:eastAsia="de-DE"/>
                        </w:rPr>
                      </w:pPr>
                      <w:r w:rsidRPr="00B80066">
                        <w:rPr>
                          <w:rFonts w:ascii="Futura Md BT" w:hAnsi="Futura Md BT" w:cs="Arial"/>
                          <w:color w:val="404040" w:themeColor="text1" w:themeTint="BF"/>
                          <w:sz w:val="40"/>
                          <w:szCs w:val="40"/>
                          <w:lang w:eastAsia="de-DE"/>
                        </w:rPr>
                        <w:t>Harmonised Data Access Agreement (</w:t>
                      </w:r>
                      <w:proofErr w:type="spellStart"/>
                      <w:r w:rsidRPr="00B80066">
                        <w:rPr>
                          <w:rFonts w:ascii="Futura Md BT" w:hAnsi="Futura Md BT" w:cs="Arial"/>
                          <w:color w:val="404040" w:themeColor="text1" w:themeTint="BF"/>
                          <w:sz w:val="40"/>
                          <w:szCs w:val="40"/>
                          <w:lang w:eastAsia="de-DE"/>
                        </w:rPr>
                        <w:t>hDAA</w:t>
                      </w:r>
                      <w:proofErr w:type="spellEnd"/>
                      <w:r w:rsidRPr="00B80066">
                        <w:rPr>
                          <w:rFonts w:ascii="Futura Md BT" w:hAnsi="Futura Md BT" w:cs="Arial"/>
                          <w:color w:val="404040" w:themeColor="text1" w:themeTint="BF"/>
                          <w:sz w:val="40"/>
                          <w:szCs w:val="40"/>
                          <w:lang w:eastAsia="de-DE"/>
                        </w:rPr>
                        <w:t xml:space="preserve">) </w:t>
                      </w:r>
                    </w:p>
                    <w:p w14:paraId="24569320" w14:textId="5A36CEA5" w:rsidR="00B80066" w:rsidRDefault="00B80066" w:rsidP="00B80066">
                      <w:pPr>
                        <w:spacing w:after="0" w:line="288" w:lineRule="auto"/>
                        <w:jc w:val="center"/>
                        <w:rPr>
                          <w:rFonts w:ascii="Futura Md BT" w:hAnsi="Futura Md BT" w:cs="Arial"/>
                          <w:color w:val="404040" w:themeColor="text1" w:themeTint="BF"/>
                          <w:sz w:val="24"/>
                          <w:szCs w:val="24"/>
                          <w:lang w:eastAsia="de-DE"/>
                        </w:rPr>
                      </w:pPr>
                      <w:r w:rsidRPr="00B80066">
                        <w:rPr>
                          <w:rFonts w:ascii="Futura Md BT" w:hAnsi="Futura Md BT" w:cs="Arial"/>
                          <w:color w:val="404040" w:themeColor="text1" w:themeTint="BF"/>
                          <w:sz w:val="40"/>
                          <w:szCs w:val="40"/>
                          <w:lang w:eastAsia="de-DE"/>
                        </w:rPr>
                        <w:t>for Controlled Access Data</w:t>
                      </w:r>
                    </w:p>
                    <w:p w14:paraId="285707AC" w14:textId="710B39DE" w:rsidR="00B80066" w:rsidRDefault="001C38C0" w:rsidP="00B80066">
                      <w:pPr>
                        <w:spacing w:after="0" w:line="288" w:lineRule="auto"/>
                        <w:jc w:val="center"/>
                        <w:rPr>
                          <w:rFonts w:ascii="Futura Md BT" w:hAnsi="Futura Md BT" w:cs="Arial"/>
                          <w:color w:val="404040" w:themeColor="text1" w:themeTint="BF"/>
                          <w:sz w:val="24"/>
                          <w:szCs w:val="24"/>
                          <w:lang w:eastAsia="de-DE"/>
                        </w:rPr>
                      </w:pPr>
                      <w:r>
                        <w:rPr>
                          <w:rFonts w:ascii="Futura Md BT" w:hAnsi="Futura Md BT" w:cs="Arial"/>
                          <w:color w:val="404040" w:themeColor="text1" w:themeTint="BF"/>
                          <w:sz w:val="24"/>
                          <w:szCs w:val="24"/>
                          <w:lang w:eastAsia="de-DE"/>
                        </w:rPr>
                        <w:t>v1.0.0 (06.06.2023)</w:t>
                      </w:r>
                    </w:p>
                  </w:txbxContent>
                </v:textbox>
              </v:shape>
            </w:pict>
          </mc:Fallback>
        </mc:AlternateContent>
      </w:r>
    </w:p>
    <w:p w14:paraId="46D1B429" w14:textId="77777777" w:rsidR="00B67159" w:rsidRPr="009B72C6" w:rsidRDefault="00B67159" w:rsidP="009B72C6">
      <w:pPr>
        <w:spacing w:line="360" w:lineRule="auto"/>
        <w:jc w:val="both"/>
        <w:rPr>
          <w:rFonts w:cstheme="minorHAnsi"/>
          <w:b/>
          <w:bCs/>
          <w:sz w:val="24"/>
          <w:szCs w:val="24"/>
        </w:rPr>
      </w:pPr>
    </w:p>
    <w:p w14:paraId="75F96102" w14:textId="77777777" w:rsidR="00B67159" w:rsidRPr="009B72C6" w:rsidRDefault="00B67159" w:rsidP="009B72C6">
      <w:pPr>
        <w:spacing w:line="360" w:lineRule="auto"/>
        <w:jc w:val="both"/>
        <w:rPr>
          <w:rFonts w:cstheme="minorHAnsi"/>
          <w:b/>
          <w:bCs/>
          <w:sz w:val="24"/>
          <w:szCs w:val="24"/>
        </w:rPr>
      </w:pPr>
    </w:p>
    <w:p w14:paraId="7B0B7AF1" w14:textId="77777777" w:rsidR="00B67159" w:rsidRPr="009B72C6" w:rsidRDefault="00B67159" w:rsidP="009B72C6">
      <w:pPr>
        <w:spacing w:line="360" w:lineRule="auto"/>
        <w:jc w:val="both"/>
        <w:rPr>
          <w:rFonts w:cstheme="minorHAnsi"/>
          <w:b/>
          <w:bCs/>
          <w:sz w:val="24"/>
          <w:szCs w:val="24"/>
        </w:rPr>
      </w:pPr>
    </w:p>
    <w:p w14:paraId="02785B14" w14:textId="77777777" w:rsidR="00B67159" w:rsidRPr="009B72C6" w:rsidRDefault="00B67159" w:rsidP="009B72C6">
      <w:pPr>
        <w:spacing w:line="360" w:lineRule="auto"/>
        <w:jc w:val="both"/>
        <w:rPr>
          <w:rFonts w:cstheme="minorHAnsi"/>
          <w:b/>
          <w:bCs/>
          <w:sz w:val="24"/>
          <w:szCs w:val="24"/>
        </w:rPr>
      </w:pPr>
    </w:p>
    <w:p w14:paraId="5E4AB48D" w14:textId="77777777" w:rsidR="00B67159" w:rsidRPr="009B72C6" w:rsidRDefault="00B67159" w:rsidP="009B72C6">
      <w:pPr>
        <w:spacing w:line="360" w:lineRule="auto"/>
        <w:jc w:val="both"/>
        <w:rPr>
          <w:rFonts w:cstheme="minorHAnsi"/>
          <w:b/>
          <w:bCs/>
          <w:sz w:val="24"/>
          <w:szCs w:val="24"/>
        </w:rPr>
      </w:pPr>
    </w:p>
    <w:p w14:paraId="72FD7E75" w14:textId="77777777" w:rsidR="00B67159" w:rsidRPr="009B72C6" w:rsidRDefault="00B67159" w:rsidP="009B72C6">
      <w:pPr>
        <w:spacing w:line="360" w:lineRule="auto"/>
        <w:jc w:val="both"/>
        <w:rPr>
          <w:rFonts w:cstheme="minorHAnsi"/>
          <w:b/>
          <w:bCs/>
          <w:sz w:val="24"/>
          <w:szCs w:val="24"/>
        </w:rPr>
      </w:pPr>
    </w:p>
    <w:p w14:paraId="01E93B4E" w14:textId="77777777" w:rsidR="00661A55" w:rsidRPr="009B72C6" w:rsidRDefault="00661A55" w:rsidP="009B72C6">
      <w:pPr>
        <w:spacing w:line="360" w:lineRule="auto"/>
        <w:rPr>
          <w:rFonts w:cstheme="minorHAnsi"/>
          <w:b/>
          <w:bCs/>
          <w:sz w:val="24"/>
          <w:szCs w:val="24"/>
        </w:rPr>
      </w:pPr>
    </w:p>
    <w:p w14:paraId="6B94C8EB" w14:textId="77777777" w:rsidR="00661A55" w:rsidRPr="009B72C6" w:rsidRDefault="00661A55" w:rsidP="009B72C6">
      <w:pPr>
        <w:spacing w:line="360" w:lineRule="auto"/>
        <w:jc w:val="right"/>
        <w:rPr>
          <w:rFonts w:cstheme="minorHAnsi"/>
          <w:b/>
          <w:bCs/>
          <w:sz w:val="24"/>
          <w:szCs w:val="24"/>
        </w:rPr>
      </w:pPr>
    </w:p>
    <w:p w14:paraId="0DFC7544" w14:textId="77777777" w:rsidR="003202A6" w:rsidRPr="000F6C0C" w:rsidRDefault="003202A6" w:rsidP="000F6C0C">
      <w:pPr>
        <w:spacing w:line="360" w:lineRule="auto"/>
        <w:rPr>
          <w:rFonts w:asciiTheme="majorHAnsi" w:hAnsiTheme="majorHAnsi" w:cstheme="majorHAnsi"/>
          <w:bCs/>
          <w:color w:val="2F5496" w:themeColor="accent1" w:themeShade="BF"/>
          <w:sz w:val="32"/>
          <w:szCs w:val="32"/>
        </w:rPr>
      </w:pPr>
    </w:p>
    <w:p w14:paraId="4D56687E" w14:textId="77777777" w:rsidR="005E221E" w:rsidRDefault="005E221E" w:rsidP="008D3FD2">
      <w:pPr>
        <w:spacing w:line="360" w:lineRule="auto"/>
        <w:rPr>
          <w:rFonts w:asciiTheme="majorHAnsi" w:hAnsiTheme="majorHAnsi" w:cstheme="majorHAnsi"/>
          <w:bCs/>
          <w:color w:val="2F5496" w:themeColor="accent1" w:themeShade="BF"/>
          <w:sz w:val="32"/>
          <w:szCs w:val="32"/>
        </w:rPr>
      </w:pPr>
    </w:p>
    <w:p w14:paraId="0653D712" w14:textId="77777777" w:rsidR="00E069E4" w:rsidRPr="00C7053F" w:rsidRDefault="0074770F" w:rsidP="008D3FD2">
      <w:pPr>
        <w:spacing w:line="360" w:lineRule="auto"/>
        <w:rPr>
          <w:rFonts w:asciiTheme="majorHAnsi" w:hAnsiTheme="majorHAnsi" w:cstheme="majorHAnsi"/>
          <w:bCs/>
          <w:color w:val="2F5496" w:themeColor="accent1" w:themeShade="BF"/>
          <w:sz w:val="32"/>
          <w:szCs w:val="32"/>
        </w:rPr>
      </w:pPr>
      <w:r w:rsidRPr="00C7053F">
        <w:rPr>
          <w:rFonts w:asciiTheme="majorHAnsi" w:hAnsiTheme="majorHAnsi" w:cstheme="majorHAnsi"/>
          <w:bCs/>
          <w:color w:val="2F5496" w:themeColor="accent1" w:themeShade="BF"/>
          <w:sz w:val="32"/>
          <w:szCs w:val="32"/>
        </w:rPr>
        <w:t>Table of Content</w:t>
      </w:r>
    </w:p>
    <w:sdt>
      <w:sdtPr>
        <w:rPr>
          <w:rFonts w:asciiTheme="minorHAnsi" w:eastAsiaTheme="minorHAnsi" w:hAnsiTheme="minorHAnsi" w:cstheme="minorHAnsi"/>
          <w:color w:val="auto"/>
          <w:sz w:val="24"/>
          <w:szCs w:val="24"/>
          <w:lang w:val="en-GB" w:eastAsia="en-US"/>
        </w:rPr>
        <w:id w:val="2141916857"/>
        <w:docPartObj>
          <w:docPartGallery w:val="Table of Contents"/>
          <w:docPartUnique/>
        </w:docPartObj>
      </w:sdtPr>
      <w:sdtEndPr>
        <w:rPr>
          <w:b/>
          <w:bCs/>
        </w:rPr>
      </w:sdtEndPr>
      <w:sdtContent>
        <w:p w14:paraId="596E7420" w14:textId="77777777" w:rsidR="00E069E4" w:rsidRPr="009B72C6" w:rsidRDefault="00E069E4" w:rsidP="009B72C6">
          <w:pPr>
            <w:pStyle w:val="TOCHeading"/>
            <w:spacing w:line="360" w:lineRule="auto"/>
            <w:jc w:val="right"/>
            <w:rPr>
              <w:rFonts w:asciiTheme="minorHAnsi" w:hAnsiTheme="minorHAnsi" w:cstheme="minorHAnsi"/>
              <w:sz w:val="24"/>
              <w:szCs w:val="24"/>
            </w:rPr>
          </w:pPr>
        </w:p>
        <w:p w14:paraId="6B854662" w14:textId="03B73885" w:rsidR="001C38C0" w:rsidRDefault="00E069E4">
          <w:pPr>
            <w:pStyle w:val="TOC1"/>
            <w:tabs>
              <w:tab w:val="right" w:leader="dot" w:pos="9016"/>
            </w:tabs>
            <w:rPr>
              <w:rFonts w:eastAsiaTheme="minorEastAsia"/>
              <w:noProof/>
              <w:kern w:val="2"/>
              <w:sz w:val="24"/>
              <w:szCs w:val="24"/>
              <w:lang w:val="en-DE" w:eastAsia="en-GB"/>
              <w14:ligatures w14:val="standardContextual"/>
            </w:rPr>
          </w:pPr>
          <w:r w:rsidRPr="009B72C6">
            <w:rPr>
              <w:rFonts w:cstheme="minorHAnsi"/>
              <w:sz w:val="24"/>
              <w:szCs w:val="24"/>
            </w:rPr>
            <w:fldChar w:fldCharType="begin"/>
          </w:r>
          <w:r w:rsidRPr="009B72C6">
            <w:rPr>
              <w:rFonts w:cstheme="minorHAnsi"/>
              <w:sz w:val="24"/>
              <w:szCs w:val="24"/>
            </w:rPr>
            <w:instrText xml:space="preserve"> TOC \o "1-3" \h \z \u </w:instrText>
          </w:r>
          <w:r w:rsidRPr="009B72C6">
            <w:rPr>
              <w:rFonts w:cstheme="minorHAnsi"/>
              <w:sz w:val="24"/>
              <w:szCs w:val="24"/>
            </w:rPr>
            <w:fldChar w:fldCharType="separate"/>
          </w:r>
          <w:hyperlink w:anchor="_Toc136940192" w:history="1">
            <w:r w:rsidR="001C38C0" w:rsidRPr="002E57FA">
              <w:rPr>
                <w:rStyle w:val="Hyperlink"/>
                <w:noProof/>
              </w:rPr>
              <w:t>Section I: Contact and Project Information</w:t>
            </w:r>
            <w:r w:rsidR="001C38C0">
              <w:rPr>
                <w:noProof/>
                <w:webHidden/>
              </w:rPr>
              <w:tab/>
            </w:r>
            <w:r w:rsidR="001C38C0">
              <w:rPr>
                <w:noProof/>
                <w:webHidden/>
              </w:rPr>
              <w:fldChar w:fldCharType="begin"/>
            </w:r>
            <w:r w:rsidR="001C38C0">
              <w:rPr>
                <w:noProof/>
                <w:webHidden/>
              </w:rPr>
              <w:instrText xml:space="preserve"> PAGEREF _Toc136940192 \h </w:instrText>
            </w:r>
            <w:r w:rsidR="001C38C0">
              <w:rPr>
                <w:noProof/>
                <w:webHidden/>
              </w:rPr>
            </w:r>
            <w:r w:rsidR="001C38C0">
              <w:rPr>
                <w:noProof/>
                <w:webHidden/>
              </w:rPr>
              <w:fldChar w:fldCharType="separate"/>
            </w:r>
            <w:r w:rsidR="001C38C0">
              <w:rPr>
                <w:noProof/>
                <w:webHidden/>
              </w:rPr>
              <w:t>3</w:t>
            </w:r>
            <w:r w:rsidR="001C38C0">
              <w:rPr>
                <w:noProof/>
                <w:webHidden/>
              </w:rPr>
              <w:fldChar w:fldCharType="end"/>
            </w:r>
          </w:hyperlink>
        </w:p>
        <w:p w14:paraId="72EA1256" w14:textId="7ABD317A" w:rsidR="001C38C0" w:rsidRDefault="001C38C0">
          <w:pPr>
            <w:pStyle w:val="TOC1"/>
            <w:tabs>
              <w:tab w:val="right" w:leader="dot" w:pos="9016"/>
            </w:tabs>
            <w:rPr>
              <w:rFonts w:eastAsiaTheme="minorEastAsia"/>
              <w:noProof/>
              <w:kern w:val="2"/>
              <w:sz w:val="24"/>
              <w:szCs w:val="24"/>
              <w:lang w:val="en-DE" w:eastAsia="en-GB"/>
              <w14:ligatures w14:val="standardContextual"/>
            </w:rPr>
          </w:pPr>
          <w:hyperlink w:anchor="_Toc136940193" w:history="1">
            <w:r w:rsidRPr="002E57FA">
              <w:rPr>
                <w:rStyle w:val="Hyperlink"/>
                <w:noProof/>
              </w:rPr>
              <w:t>Section II: harmonised Data Access Agreement (hDAA)</w:t>
            </w:r>
            <w:r>
              <w:rPr>
                <w:noProof/>
                <w:webHidden/>
              </w:rPr>
              <w:tab/>
            </w:r>
            <w:r>
              <w:rPr>
                <w:noProof/>
                <w:webHidden/>
              </w:rPr>
              <w:fldChar w:fldCharType="begin"/>
            </w:r>
            <w:r>
              <w:rPr>
                <w:noProof/>
                <w:webHidden/>
              </w:rPr>
              <w:instrText xml:space="preserve"> PAGEREF _Toc136940193 \h </w:instrText>
            </w:r>
            <w:r>
              <w:rPr>
                <w:noProof/>
                <w:webHidden/>
              </w:rPr>
            </w:r>
            <w:r>
              <w:rPr>
                <w:noProof/>
                <w:webHidden/>
              </w:rPr>
              <w:fldChar w:fldCharType="separate"/>
            </w:r>
            <w:r>
              <w:rPr>
                <w:noProof/>
                <w:webHidden/>
              </w:rPr>
              <w:t>6</w:t>
            </w:r>
            <w:r>
              <w:rPr>
                <w:noProof/>
                <w:webHidden/>
              </w:rPr>
              <w:fldChar w:fldCharType="end"/>
            </w:r>
          </w:hyperlink>
        </w:p>
        <w:p w14:paraId="18CE6D72" w14:textId="4F8B3DE1" w:rsidR="001C38C0" w:rsidRDefault="001C38C0">
          <w:pPr>
            <w:pStyle w:val="TOC1"/>
            <w:tabs>
              <w:tab w:val="right" w:leader="dot" w:pos="9016"/>
            </w:tabs>
            <w:rPr>
              <w:rFonts w:eastAsiaTheme="minorEastAsia"/>
              <w:noProof/>
              <w:kern w:val="2"/>
              <w:sz w:val="24"/>
              <w:szCs w:val="24"/>
              <w:lang w:val="en-DE" w:eastAsia="en-GB"/>
              <w14:ligatures w14:val="standardContextual"/>
            </w:rPr>
          </w:pPr>
          <w:hyperlink w:anchor="_Toc136940194" w:history="1">
            <w:r w:rsidRPr="002E57FA">
              <w:rPr>
                <w:rStyle w:val="Hyperlink"/>
                <w:noProof/>
              </w:rPr>
              <w:t>Agreement</w:t>
            </w:r>
            <w:r>
              <w:rPr>
                <w:noProof/>
                <w:webHidden/>
              </w:rPr>
              <w:tab/>
            </w:r>
            <w:r>
              <w:rPr>
                <w:noProof/>
                <w:webHidden/>
              </w:rPr>
              <w:fldChar w:fldCharType="begin"/>
            </w:r>
            <w:r>
              <w:rPr>
                <w:noProof/>
                <w:webHidden/>
              </w:rPr>
              <w:instrText xml:space="preserve"> PAGEREF _Toc136940194 \h </w:instrText>
            </w:r>
            <w:r>
              <w:rPr>
                <w:noProof/>
                <w:webHidden/>
              </w:rPr>
            </w:r>
            <w:r>
              <w:rPr>
                <w:noProof/>
                <w:webHidden/>
              </w:rPr>
              <w:fldChar w:fldCharType="separate"/>
            </w:r>
            <w:r>
              <w:rPr>
                <w:noProof/>
                <w:webHidden/>
              </w:rPr>
              <w:t>11</w:t>
            </w:r>
            <w:r>
              <w:rPr>
                <w:noProof/>
                <w:webHidden/>
              </w:rPr>
              <w:fldChar w:fldCharType="end"/>
            </w:r>
          </w:hyperlink>
        </w:p>
        <w:p w14:paraId="07E9A755" w14:textId="42498029" w:rsidR="00B67159" w:rsidRPr="00B80066" w:rsidRDefault="00E069E4" w:rsidP="009B72C6">
          <w:pPr>
            <w:spacing w:line="360" w:lineRule="auto"/>
            <w:jc w:val="both"/>
            <w:rPr>
              <w:rFonts w:cstheme="minorHAnsi"/>
              <w:b/>
              <w:bCs/>
              <w:sz w:val="24"/>
              <w:szCs w:val="24"/>
              <w:lang w:val="de-DE"/>
            </w:rPr>
          </w:pPr>
          <w:r w:rsidRPr="009B72C6">
            <w:rPr>
              <w:rFonts w:cstheme="minorHAnsi"/>
              <w:b/>
              <w:bCs/>
              <w:sz w:val="24"/>
              <w:szCs w:val="24"/>
            </w:rPr>
            <w:fldChar w:fldCharType="end"/>
          </w:r>
        </w:p>
      </w:sdtContent>
    </w:sdt>
    <w:p w14:paraId="29C5259F" w14:textId="77777777" w:rsidR="00B67159" w:rsidRPr="00B80066" w:rsidRDefault="00B67159" w:rsidP="009B72C6">
      <w:pPr>
        <w:spacing w:line="360" w:lineRule="auto"/>
        <w:jc w:val="both"/>
        <w:rPr>
          <w:rFonts w:cstheme="minorHAnsi"/>
          <w:b/>
          <w:bCs/>
          <w:sz w:val="24"/>
          <w:szCs w:val="24"/>
          <w:lang w:val="de-DE"/>
        </w:rPr>
      </w:pPr>
    </w:p>
    <w:p w14:paraId="0B411204" w14:textId="77777777" w:rsidR="00B67159" w:rsidRPr="00B80066" w:rsidRDefault="00B67159" w:rsidP="009B72C6">
      <w:pPr>
        <w:spacing w:line="360" w:lineRule="auto"/>
        <w:jc w:val="both"/>
        <w:rPr>
          <w:rFonts w:cstheme="minorHAnsi"/>
          <w:b/>
          <w:bCs/>
          <w:sz w:val="24"/>
          <w:szCs w:val="24"/>
          <w:lang w:val="de-DE"/>
        </w:rPr>
      </w:pPr>
    </w:p>
    <w:p w14:paraId="5A5CE158" w14:textId="77777777" w:rsidR="00B67159" w:rsidRPr="00B80066" w:rsidRDefault="00B67159" w:rsidP="009B72C6">
      <w:pPr>
        <w:spacing w:line="360" w:lineRule="auto"/>
        <w:jc w:val="both"/>
        <w:rPr>
          <w:rFonts w:cstheme="minorHAnsi"/>
          <w:b/>
          <w:bCs/>
          <w:sz w:val="24"/>
          <w:szCs w:val="24"/>
          <w:lang w:val="de-DE"/>
        </w:rPr>
      </w:pPr>
    </w:p>
    <w:p w14:paraId="383DC828" w14:textId="77777777" w:rsidR="00B67159" w:rsidRPr="00B80066" w:rsidRDefault="00B67159" w:rsidP="009B72C6">
      <w:pPr>
        <w:spacing w:line="360" w:lineRule="auto"/>
        <w:jc w:val="both"/>
        <w:rPr>
          <w:rFonts w:cstheme="minorHAnsi"/>
          <w:b/>
          <w:bCs/>
          <w:sz w:val="24"/>
          <w:szCs w:val="24"/>
          <w:lang w:val="de-DE"/>
        </w:rPr>
      </w:pPr>
    </w:p>
    <w:p w14:paraId="3534828B" w14:textId="77777777" w:rsidR="00B67159" w:rsidRPr="00B80066" w:rsidRDefault="00B67159" w:rsidP="009B72C6">
      <w:pPr>
        <w:spacing w:line="360" w:lineRule="auto"/>
        <w:jc w:val="both"/>
        <w:rPr>
          <w:rFonts w:cstheme="minorHAnsi"/>
          <w:b/>
          <w:bCs/>
          <w:sz w:val="24"/>
          <w:szCs w:val="24"/>
          <w:lang w:val="de-DE"/>
        </w:rPr>
      </w:pPr>
    </w:p>
    <w:p w14:paraId="3A80EA6F" w14:textId="77777777" w:rsidR="00B67159" w:rsidRPr="00B80066" w:rsidRDefault="00B67159" w:rsidP="009B72C6">
      <w:pPr>
        <w:spacing w:line="360" w:lineRule="auto"/>
        <w:jc w:val="both"/>
        <w:rPr>
          <w:rFonts w:cstheme="minorHAnsi"/>
          <w:b/>
          <w:bCs/>
          <w:sz w:val="24"/>
          <w:szCs w:val="24"/>
          <w:lang w:val="de-DE"/>
        </w:rPr>
      </w:pPr>
    </w:p>
    <w:p w14:paraId="7EAE794A" w14:textId="77777777" w:rsidR="00B67159" w:rsidRPr="00B80066" w:rsidRDefault="00B67159" w:rsidP="009B72C6">
      <w:pPr>
        <w:spacing w:line="360" w:lineRule="auto"/>
        <w:jc w:val="both"/>
        <w:rPr>
          <w:rFonts w:cstheme="minorHAnsi"/>
          <w:b/>
          <w:bCs/>
          <w:sz w:val="24"/>
          <w:szCs w:val="24"/>
          <w:lang w:val="de-DE"/>
        </w:rPr>
      </w:pPr>
    </w:p>
    <w:p w14:paraId="06700B57" w14:textId="77777777" w:rsidR="00B67159" w:rsidRPr="00B80066" w:rsidRDefault="00B67159" w:rsidP="009B72C6">
      <w:pPr>
        <w:spacing w:line="360" w:lineRule="auto"/>
        <w:jc w:val="both"/>
        <w:rPr>
          <w:rFonts w:cstheme="minorHAnsi"/>
          <w:b/>
          <w:bCs/>
          <w:sz w:val="24"/>
          <w:szCs w:val="24"/>
          <w:lang w:val="de-DE"/>
        </w:rPr>
      </w:pPr>
    </w:p>
    <w:p w14:paraId="136FBB09" w14:textId="77777777" w:rsidR="00B67159" w:rsidRPr="00B80066" w:rsidRDefault="00B67159" w:rsidP="009B72C6">
      <w:pPr>
        <w:spacing w:line="360" w:lineRule="auto"/>
        <w:jc w:val="both"/>
        <w:rPr>
          <w:rFonts w:cstheme="minorHAnsi"/>
          <w:b/>
          <w:bCs/>
          <w:sz w:val="24"/>
          <w:szCs w:val="24"/>
          <w:lang w:val="de-DE"/>
        </w:rPr>
      </w:pPr>
    </w:p>
    <w:p w14:paraId="4067051D" w14:textId="77777777" w:rsidR="00B67159" w:rsidRPr="00B80066" w:rsidRDefault="00B67159" w:rsidP="009B72C6">
      <w:pPr>
        <w:spacing w:line="360" w:lineRule="auto"/>
        <w:jc w:val="both"/>
        <w:rPr>
          <w:rFonts w:cstheme="minorHAnsi"/>
          <w:b/>
          <w:bCs/>
          <w:sz w:val="24"/>
          <w:szCs w:val="24"/>
          <w:lang w:val="de-DE"/>
        </w:rPr>
      </w:pPr>
    </w:p>
    <w:p w14:paraId="4B3BEFE4" w14:textId="77777777" w:rsidR="00B67159" w:rsidRPr="00B80066" w:rsidRDefault="00B67159" w:rsidP="009B72C6">
      <w:pPr>
        <w:spacing w:line="360" w:lineRule="auto"/>
        <w:jc w:val="both"/>
        <w:rPr>
          <w:rFonts w:cstheme="minorHAnsi"/>
          <w:b/>
          <w:bCs/>
          <w:sz w:val="24"/>
          <w:szCs w:val="24"/>
          <w:lang w:val="de-DE"/>
        </w:rPr>
      </w:pPr>
    </w:p>
    <w:p w14:paraId="556EED2C" w14:textId="77777777" w:rsidR="008D3FD2" w:rsidRDefault="008D3FD2" w:rsidP="00B80066">
      <w:pPr>
        <w:pStyle w:val="Heading1"/>
      </w:pPr>
    </w:p>
    <w:p w14:paraId="1B8D87AE" w14:textId="77777777" w:rsidR="008D3FD2" w:rsidRDefault="008D3FD2">
      <w:pPr>
        <w:spacing w:line="259" w:lineRule="auto"/>
        <w:rPr>
          <w:rFonts w:asciiTheme="majorHAnsi" w:eastAsiaTheme="majorEastAsia" w:hAnsiTheme="majorHAnsi" w:cstheme="majorBidi"/>
          <w:color w:val="2F5496" w:themeColor="accent1" w:themeShade="BF"/>
          <w:sz w:val="32"/>
          <w:szCs w:val="32"/>
        </w:rPr>
      </w:pPr>
      <w:r>
        <w:br w:type="page"/>
      </w:r>
    </w:p>
    <w:p w14:paraId="1F9AD7C2" w14:textId="77777777" w:rsidR="00A576A3" w:rsidRPr="00C7053F" w:rsidRDefault="00A576A3" w:rsidP="00B80066">
      <w:pPr>
        <w:pStyle w:val="Heading1"/>
      </w:pPr>
      <w:bookmarkStart w:id="2" w:name="_Toc136940192"/>
      <w:r w:rsidRPr="00C7053F">
        <w:lastRenderedPageBreak/>
        <w:t>Section I: Contact and Project Information</w:t>
      </w:r>
      <w:bookmarkEnd w:id="1"/>
      <w:bookmarkEnd w:id="2"/>
    </w:p>
    <w:p w14:paraId="39C9A135" w14:textId="50402877" w:rsidR="00A576A3" w:rsidRPr="009B72C6" w:rsidRDefault="00782D99" w:rsidP="009B72C6">
      <w:pPr>
        <w:pStyle w:val="ListParagraph"/>
        <w:numPr>
          <w:ilvl w:val="0"/>
          <w:numId w:val="1"/>
        </w:numPr>
        <w:spacing w:line="360" w:lineRule="auto"/>
        <w:rPr>
          <w:rFonts w:cstheme="minorHAnsi"/>
          <w:sz w:val="24"/>
          <w:szCs w:val="24"/>
        </w:rPr>
      </w:pPr>
      <w:r>
        <w:rPr>
          <w:rFonts w:cstheme="minorHAnsi"/>
          <w:b/>
          <w:bCs/>
          <w:sz w:val="24"/>
          <w:szCs w:val="24"/>
        </w:rPr>
        <w:t>Data Recipient</w:t>
      </w:r>
      <w:r w:rsidR="00A576A3" w:rsidRPr="009B72C6">
        <w:rPr>
          <w:rFonts w:cstheme="minorHAnsi"/>
          <w:b/>
          <w:bCs/>
          <w:sz w:val="24"/>
          <w:szCs w:val="24"/>
        </w:rPr>
        <w:t xml:space="preserve"> </w:t>
      </w:r>
      <w:r w:rsidR="00A576A3" w:rsidRPr="009B72C6">
        <w:rPr>
          <w:rFonts w:cstheme="minorHAnsi"/>
          <w:sz w:val="24"/>
          <w:szCs w:val="24"/>
        </w:rPr>
        <w:t>(including contact details</w:t>
      </w:r>
      <w:r w:rsidR="007F439A" w:rsidRPr="009B72C6">
        <w:rPr>
          <w:rFonts w:cstheme="minorHAnsi"/>
          <w:sz w:val="24"/>
          <w:szCs w:val="24"/>
        </w:rPr>
        <w:t>)</w:t>
      </w:r>
    </w:p>
    <w:p w14:paraId="073A3477" w14:textId="77777777" w:rsidR="00A576A3" w:rsidRPr="009B72C6" w:rsidRDefault="00A576A3" w:rsidP="009B72C6">
      <w:pPr>
        <w:spacing w:line="360" w:lineRule="auto"/>
        <w:rPr>
          <w:rFonts w:cstheme="minorHAnsi"/>
          <w:i/>
          <w:iCs/>
          <w:sz w:val="24"/>
          <w:szCs w:val="24"/>
        </w:rPr>
      </w:pPr>
      <w:r w:rsidRPr="009B72C6">
        <w:rPr>
          <w:rFonts w:cstheme="minorHAnsi"/>
          <w:i/>
          <w:iCs/>
          <w:sz w:val="24"/>
          <w:szCs w:val="24"/>
        </w:rPr>
        <w:t>Please ensure that a full postal address and a valid Institutional email address are included</w:t>
      </w:r>
    </w:p>
    <w:tbl>
      <w:tblPr>
        <w:tblStyle w:val="TableGrid"/>
        <w:tblW w:w="0" w:type="auto"/>
        <w:tblInd w:w="279" w:type="dxa"/>
        <w:tblLook w:val="04A0" w:firstRow="1" w:lastRow="0" w:firstColumn="1" w:lastColumn="0" w:noHBand="0" w:noVBand="1"/>
      </w:tblPr>
      <w:tblGrid>
        <w:gridCol w:w="3120"/>
        <w:gridCol w:w="5385"/>
      </w:tblGrid>
      <w:tr w:rsidR="0027483A" w:rsidRPr="009B72C6" w14:paraId="34DFBDE8" w14:textId="3F021F94" w:rsidTr="0027483A">
        <w:trPr>
          <w:trHeight w:val="359"/>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EF997A" w14:textId="1DD10224" w:rsidR="0027483A" w:rsidRPr="009B72C6" w:rsidRDefault="0027483A" w:rsidP="009B72C6">
            <w:pPr>
              <w:spacing w:line="360" w:lineRule="auto"/>
              <w:rPr>
                <w:rFonts w:cstheme="minorHAnsi"/>
                <w:sz w:val="24"/>
                <w:szCs w:val="24"/>
              </w:rPr>
            </w:pPr>
            <w:r w:rsidRPr="009B72C6">
              <w:rPr>
                <w:rFonts w:cstheme="minorHAnsi"/>
                <w:sz w:val="24"/>
                <w:szCs w:val="24"/>
              </w:rPr>
              <w:t>Name:</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825000" w14:textId="77777777" w:rsidR="0027483A" w:rsidRPr="009B72C6" w:rsidRDefault="0027483A" w:rsidP="0027483A">
            <w:pPr>
              <w:spacing w:line="360" w:lineRule="auto"/>
              <w:rPr>
                <w:rFonts w:cstheme="minorHAnsi"/>
                <w:sz w:val="24"/>
                <w:szCs w:val="24"/>
              </w:rPr>
            </w:pPr>
          </w:p>
        </w:tc>
      </w:tr>
      <w:tr w:rsidR="0027483A" w:rsidRPr="009B72C6" w14:paraId="31E460AD" w14:textId="14E1ABC4" w:rsidTr="0027483A">
        <w:trPr>
          <w:trHeight w:val="500"/>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DE1550" w14:textId="77777777" w:rsidR="0027483A" w:rsidRPr="009B72C6" w:rsidRDefault="0027483A" w:rsidP="0027483A">
            <w:pPr>
              <w:spacing w:line="360" w:lineRule="auto"/>
              <w:rPr>
                <w:rFonts w:cstheme="minorHAnsi"/>
                <w:sz w:val="24"/>
                <w:szCs w:val="24"/>
              </w:rPr>
            </w:pPr>
            <w:r w:rsidRPr="009B72C6">
              <w:rPr>
                <w:rFonts w:cstheme="minorHAnsi"/>
                <w:sz w:val="24"/>
                <w:szCs w:val="24"/>
              </w:rPr>
              <w:t>Institution’s Legal Name:</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874CA8" w14:textId="77777777" w:rsidR="0027483A" w:rsidRPr="009B72C6" w:rsidRDefault="0027483A" w:rsidP="0027483A">
            <w:pPr>
              <w:spacing w:line="360" w:lineRule="auto"/>
              <w:rPr>
                <w:rFonts w:cstheme="minorHAnsi"/>
                <w:sz w:val="24"/>
                <w:szCs w:val="24"/>
              </w:rPr>
            </w:pPr>
          </w:p>
        </w:tc>
      </w:tr>
      <w:tr w:rsidR="0027483A" w:rsidRPr="009B72C6" w14:paraId="527460E0" w14:textId="5512D169" w:rsidTr="0027483A">
        <w:trPr>
          <w:trHeight w:val="386"/>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492DF2" w14:textId="3D9A0B1D" w:rsidR="0027483A" w:rsidRPr="009B72C6" w:rsidRDefault="0027483A" w:rsidP="0027483A">
            <w:pPr>
              <w:spacing w:line="360" w:lineRule="auto"/>
              <w:rPr>
                <w:rFonts w:cstheme="minorHAnsi"/>
                <w:sz w:val="24"/>
                <w:szCs w:val="24"/>
              </w:rPr>
            </w:pPr>
            <w:r w:rsidRPr="009B72C6">
              <w:rPr>
                <w:rFonts w:cstheme="minorHAnsi"/>
                <w:sz w:val="24"/>
                <w:szCs w:val="24"/>
              </w:rPr>
              <w:t xml:space="preserve">Institutional Postal Address: </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F879D7" w14:textId="77777777" w:rsidR="0027483A" w:rsidRPr="009B72C6" w:rsidRDefault="0027483A" w:rsidP="0027483A">
            <w:pPr>
              <w:spacing w:line="360" w:lineRule="auto"/>
              <w:rPr>
                <w:rFonts w:cstheme="minorHAnsi"/>
                <w:sz w:val="24"/>
                <w:szCs w:val="24"/>
              </w:rPr>
            </w:pPr>
          </w:p>
        </w:tc>
      </w:tr>
      <w:tr w:rsidR="0027483A" w:rsidRPr="009B72C6" w14:paraId="7E27AD5A" w14:textId="0F2A65B8" w:rsidTr="0027483A">
        <w:trPr>
          <w:trHeight w:val="380"/>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D4AE18" w14:textId="610802D9" w:rsidR="0027483A" w:rsidRPr="009B72C6" w:rsidRDefault="0027483A" w:rsidP="0027483A">
            <w:pPr>
              <w:spacing w:line="360" w:lineRule="auto"/>
              <w:rPr>
                <w:rFonts w:cstheme="minorHAnsi"/>
                <w:sz w:val="24"/>
                <w:szCs w:val="24"/>
              </w:rPr>
            </w:pPr>
            <w:r w:rsidRPr="009B72C6">
              <w:rPr>
                <w:rFonts w:cstheme="minorHAnsi"/>
                <w:sz w:val="24"/>
                <w:szCs w:val="24"/>
              </w:rPr>
              <w:t>Institutional E-mail Address:</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8D0002" w14:textId="77777777" w:rsidR="0027483A" w:rsidRPr="009B72C6" w:rsidRDefault="0027483A" w:rsidP="0027483A">
            <w:pPr>
              <w:spacing w:line="360" w:lineRule="auto"/>
              <w:rPr>
                <w:rFonts w:cstheme="minorHAnsi"/>
                <w:sz w:val="24"/>
                <w:szCs w:val="24"/>
              </w:rPr>
            </w:pPr>
          </w:p>
        </w:tc>
      </w:tr>
      <w:tr w:rsidR="0027483A" w:rsidRPr="009B72C6" w14:paraId="736CE306" w14:textId="678F7510" w:rsidTr="0027483A">
        <w:trPr>
          <w:trHeight w:val="1060"/>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6366D6" w14:textId="77777777" w:rsidR="0027483A" w:rsidRPr="009B72C6" w:rsidRDefault="0027483A" w:rsidP="0027483A">
            <w:pPr>
              <w:spacing w:line="360" w:lineRule="auto"/>
              <w:rPr>
                <w:rFonts w:cstheme="minorHAnsi"/>
                <w:sz w:val="24"/>
                <w:szCs w:val="24"/>
              </w:rPr>
            </w:pPr>
            <w:r w:rsidRPr="009B72C6">
              <w:rPr>
                <w:rFonts w:cstheme="minorHAnsi"/>
                <w:sz w:val="24"/>
                <w:szCs w:val="24"/>
              </w:rPr>
              <w:t>Website of the Institution:</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8AE153" w14:textId="77777777" w:rsidR="0027483A" w:rsidRPr="009B72C6" w:rsidRDefault="0027483A" w:rsidP="0027483A">
            <w:pPr>
              <w:spacing w:line="360" w:lineRule="auto"/>
              <w:rPr>
                <w:rFonts w:cstheme="minorHAnsi"/>
                <w:sz w:val="24"/>
                <w:szCs w:val="24"/>
              </w:rPr>
            </w:pPr>
          </w:p>
        </w:tc>
      </w:tr>
    </w:tbl>
    <w:p w14:paraId="06853451" w14:textId="77777777" w:rsidR="00A576A3" w:rsidRPr="009B72C6" w:rsidRDefault="00A576A3" w:rsidP="009B72C6">
      <w:pPr>
        <w:spacing w:line="360" w:lineRule="auto"/>
        <w:jc w:val="both"/>
        <w:rPr>
          <w:rFonts w:cstheme="minorHAnsi"/>
          <w:sz w:val="24"/>
          <w:szCs w:val="24"/>
        </w:rPr>
      </w:pPr>
    </w:p>
    <w:p w14:paraId="661274A8" w14:textId="20BEB407" w:rsidR="00A576A3" w:rsidRPr="009B72C6" w:rsidRDefault="00A576A3" w:rsidP="0027483A">
      <w:pPr>
        <w:pStyle w:val="ListParagraph"/>
        <w:numPr>
          <w:ilvl w:val="0"/>
          <w:numId w:val="1"/>
        </w:numPr>
        <w:pBdr>
          <w:between w:val="single" w:sz="4" w:space="1" w:color="auto"/>
        </w:pBdr>
        <w:spacing w:line="360" w:lineRule="auto"/>
        <w:jc w:val="both"/>
        <w:rPr>
          <w:rFonts w:cstheme="minorHAnsi"/>
          <w:b/>
          <w:bCs/>
          <w:sz w:val="24"/>
          <w:szCs w:val="24"/>
        </w:rPr>
      </w:pPr>
      <w:r w:rsidRPr="009B72C6">
        <w:rPr>
          <w:rFonts w:cstheme="minorHAnsi"/>
          <w:b/>
          <w:bCs/>
          <w:sz w:val="24"/>
          <w:szCs w:val="24"/>
        </w:rPr>
        <w:t xml:space="preserve">Authorised Representative of </w:t>
      </w:r>
      <w:r w:rsidR="00782D99">
        <w:rPr>
          <w:rFonts w:cstheme="minorHAnsi"/>
          <w:b/>
          <w:bCs/>
          <w:sz w:val="24"/>
          <w:szCs w:val="24"/>
        </w:rPr>
        <w:t>the Data Recipient</w:t>
      </w:r>
    </w:p>
    <w:tbl>
      <w:tblPr>
        <w:tblStyle w:val="TableGrid"/>
        <w:tblW w:w="0" w:type="auto"/>
        <w:tblInd w:w="279" w:type="dxa"/>
        <w:tblLook w:val="04A0" w:firstRow="1" w:lastRow="0" w:firstColumn="1" w:lastColumn="0" w:noHBand="0" w:noVBand="1"/>
      </w:tblPr>
      <w:tblGrid>
        <w:gridCol w:w="3120"/>
        <w:gridCol w:w="5385"/>
      </w:tblGrid>
      <w:tr w:rsidR="0027483A" w:rsidRPr="009B72C6" w14:paraId="01D6CD10" w14:textId="66925981" w:rsidTr="0027483A">
        <w:trPr>
          <w:trHeight w:val="399"/>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5E81E" w14:textId="1E395DE1" w:rsidR="0027483A" w:rsidRPr="009B72C6" w:rsidRDefault="0027483A" w:rsidP="009B72C6">
            <w:pPr>
              <w:spacing w:line="360" w:lineRule="auto"/>
              <w:rPr>
                <w:rFonts w:cstheme="minorHAnsi"/>
                <w:sz w:val="24"/>
                <w:szCs w:val="24"/>
              </w:rPr>
            </w:pPr>
            <w:r w:rsidRPr="009B72C6">
              <w:rPr>
                <w:rFonts w:cstheme="minorHAnsi"/>
                <w:sz w:val="24"/>
                <w:szCs w:val="24"/>
              </w:rPr>
              <w:t>Name:</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8096F6" w14:textId="77777777" w:rsidR="0027483A" w:rsidRPr="009B72C6" w:rsidRDefault="0027483A" w:rsidP="0027483A">
            <w:pPr>
              <w:spacing w:line="360" w:lineRule="auto"/>
              <w:rPr>
                <w:rFonts w:cstheme="minorHAnsi"/>
                <w:sz w:val="24"/>
                <w:szCs w:val="24"/>
              </w:rPr>
            </w:pPr>
          </w:p>
        </w:tc>
      </w:tr>
      <w:tr w:rsidR="0027483A" w:rsidRPr="009B72C6" w14:paraId="14441ED2" w14:textId="670F3D99" w:rsidTr="0027483A">
        <w:trPr>
          <w:trHeight w:val="460"/>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066B02" w14:textId="77777777" w:rsidR="0027483A" w:rsidRPr="009B72C6" w:rsidRDefault="0027483A" w:rsidP="0027483A">
            <w:pPr>
              <w:spacing w:line="360" w:lineRule="auto"/>
              <w:rPr>
                <w:rFonts w:cstheme="minorHAnsi"/>
                <w:sz w:val="24"/>
                <w:szCs w:val="24"/>
              </w:rPr>
            </w:pPr>
            <w:r w:rsidRPr="009B72C6">
              <w:rPr>
                <w:rFonts w:cstheme="minorHAnsi"/>
                <w:sz w:val="24"/>
                <w:szCs w:val="24"/>
              </w:rPr>
              <w:t xml:space="preserve">Position: </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BB0C85" w14:textId="77777777" w:rsidR="0027483A" w:rsidRPr="009B72C6" w:rsidRDefault="0027483A" w:rsidP="0027483A">
            <w:pPr>
              <w:spacing w:line="360" w:lineRule="auto"/>
              <w:rPr>
                <w:rFonts w:cstheme="minorHAnsi"/>
                <w:sz w:val="24"/>
                <w:szCs w:val="24"/>
              </w:rPr>
            </w:pPr>
          </w:p>
        </w:tc>
      </w:tr>
      <w:tr w:rsidR="0027483A" w:rsidRPr="009B72C6" w14:paraId="14030F45" w14:textId="6C2FDB0D" w:rsidTr="0027483A">
        <w:trPr>
          <w:trHeight w:val="400"/>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67352" w14:textId="3A832479" w:rsidR="0027483A" w:rsidRPr="009B72C6" w:rsidRDefault="0027483A" w:rsidP="0027483A">
            <w:pPr>
              <w:spacing w:line="360" w:lineRule="auto"/>
              <w:rPr>
                <w:rFonts w:cstheme="minorHAnsi"/>
                <w:sz w:val="24"/>
                <w:szCs w:val="24"/>
              </w:rPr>
            </w:pPr>
            <w:r w:rsidRPr="009B72C6">
              <w:rPr>
                <w:rFonts w:cstheme="minorHAnsi"/>
                <w:sz w:val="24"/>
                <w:szCs w:val="24"/>
              </w:rPr>
              <w:t xml:space="preserve">Affiliation: </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37C76" w14:textId="77777777" w:rsidR="0027483A" w:rsidRPr="009B72C6" w:rsidRDefault="0027483A" w:rsidP="0027483A">
            <w:pPr>
              <w:spacing w:line="360" w:lineRule="auto"/>
              <w:rPr>
                <w:rFonts w:cstheme="minorHAnsi"/>
                <w:sz w:val="24"/>
                <w:szCs w:val="24"/>
              </w:rPr>
            </w:pPr>
          </w:p>
        </w:tc>
      </w:tr>
      <w:tr w:rsidR="0027483A" w:rsidRPr="009B72C6" w14:paraId="61A35775" w14:textId="0ED4E06B" w:rsidTr="0027483A">
        <w:trPr>
          <w:trHeight w:val="366"/>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7ABB6" w14:textId="3FF8855C" w:rsidR="0027483A" w:rsidRPr="009B72C6" w:rsidRDefault="0027483A" w:rsidP="0027483A">
            <w:pPr>
              <w:spacing w:line="360" w:lineRule="auto"/>
              <w:rPr>
                <w:rFonts w:cstheme="minorHAnsi"/>
                <w:sz w:val="24"/>
                <w:szCs w:val="24"/>
              </w:rPr>
            </w:pPr>
            <w:r w:rsidRPr="009B72C6">
              <w:rPr>
                <w:rFonts w:cstheme="minorHAnsi"/>
                <w:sz w:val="24"/>
                <w:szCs w:val="24"/>
              </w:rPr>
              <w:t xml:space="preserve">Institutional Postal Address: </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B2312E" w14:textId="77777777" w:rsidR="0027483A" w:rsidRPr="009B72C6" w:rsidRDefault="0027483A" w:rsidP="0027483A">
            <w:pPr>
              <w:spacing w:line="360" w:lineRule="auto"/>
              <w:rPr>
                <w:rFonts w:cstheme="minorHAnsi"/>
                <w:sz w:val="24"/>
                <w:szCs w:val="24"/>
              </w:rPr>
            </w:pPr>
          </w:p>
        </w:tc>
      </w:tr>
      <w:tr w:rsidR="0027483A" w:rsidRPr="009B72C6" w14:paraId="4B7154AB" w14:textId="169C3764" w:rsidTr="0027483A">
        <w:trPr>
          <w:trHeight w:val="1040"/>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82367F" w14:textId="77777777" w:rsidR="0027483A" w:rsidRPr="009B72C6" w:rsidRDefault="0027483A" w:rsidP="0027483A">
            <w:pPr>
              <w:spacing w:line="360" w:lineRule="auto"/>
              <w:rPr>
                <w:rFonts w:cstheme="minorHAnsi"/>
                <w:sz w:val="24"/>
                <w:szCs w:val="24"/>
              </w:rPr>
            </w:pPr>
            <w:r w:rsidRPr="009B72C6">
              <w:rPr>
                <w:rFonts w:cstheme="minorHAnsi"/>
                <w:sz w:val="24"/>
                <w:szCs w:val="24"/>
              </w:rPr>
              <w:t>Institutional E-mail Address:</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05C7E1" w14:textId="77777777" w:rsidR="0027483A" w:rsidRPr="009B72C6" w:rsidRDefault="0027483A" w:rsidP="0027483A">
            <w:pPr>
              <w:spacing w:line="360" w:lineRule="auto"/>
              <w:rPr>
                <w:rFonts w:cstheme="minorHAnsi"/>
                <w:sz w:val="24"/>
                <w:szCs w:val="24"/>
              </w:rPr>
            </w:pPr>
          </w:p>
        </w:tc>
      </w:tr>
    </w:tbl>
    <w:p w14:paraId="288587F3" w14:textId="77777777" w:rsidR="00A576A3" w:rsidRPr="009B72C6" w:rsidRDefault="00A576A3" w:rsidP="009B72C6">
      <w:pPr>
        <w:spacing w:line="360" w:lineRule="auto"/>
        <w:jc w:val="both"/>
        <w:rPr>
          <w:rFonts w:cstheme="minorHAnsi"/>
          <w:sz w:val="24"/>
          <w:szCs w:val="24"/>
        </w:rPr>
      </w:pPr>
    </w:p>
    <w:p w14:paraId="6F14FD10" w14:textId="6DB79631" w:rsidR="00B07E2F" w:rsidRDefault="00B07E2F" w:rsidP="008777E4">
      <w:pPr>
        <w:pStyle w:val="ListParagraph"/>
        <w:numPr>
          <w:ilvl w:val="0"/>
          <w:numId w:val="1"/>
        </w:numPr>
        <w:spacing w:line="360" w:lineRule="auto"/>
        <w:jc w:val="both"/>
        <w:rPr>
          <w:rFonts w:cstheme="minorHAnsi"/>
          <w:sz w:val="24"/>
          <w:szCs w:val="24"/>
        </w:rPr>
      </w:pPr>
      <w:r>
        <w:rPr>
          <w:rFonts w:cstheme="minorHAnsi"/>
          <w:b/>
          <w:bCs/>
          <w:sz w:val="24"/>
          <w:szCs w:val="24"/>
        </w:rPr>
        <w:t xml:space="preserve">Data </w:t>
      </w:r>
      <w:r w:rsidR="00782D99">
        <w:rPr>
          <w:rFonts w:cstheme="minorHAnsi"/>
          <w:b/>
          <w:bCs/>
          <w:sz w:val="24"/>
          <w:szCs w:val="24"/>
        </w:rPr>
        <w:t>Controller(s)</w:t>
      </w:r>
      <w:r>
        <w:rPr>
          <w:rFonts w:cstheme="minorHAnsi"/>
          <w:b/>
          <w:bCs/>
          <w:sz w:val="24"/>
          <w:szCs w:val="24"/>
        </w:rPr>
        <w:t xml:space="preserve"> </w:t>
      </w:r>
      <w:r>
        <w:rPr>
          <w:rFonts w:cstheme="minorHAnsi"/>
          <w:sz w:val="24"/>
          <w:szCs w:val="24"/>
        </w:rPr>
        <w:t>(including contact details)</w:t>
      </w:r>
    </w:p>
    <w:p w14:paraId="56CC7658" w14:textId="77777777" w:rsidR="00B07E2F" w:rsidRPr="00B07E2F" w:rsidRDefault="00B07E2F" w:rsidP="00B07E2F">
      <w:pPr>
        <w:spacing w:line="360" w:lineRule="auto"/>
        <w:rPr>
          <w:rFonts w:cstheme="minorHAnsi"/>
          <w:i/>
          <w:iCs/>
          <w:sz w:val="24"/>
          <w:szCs w:val="24"/>
        </w:rPr>
      </w:pPr>
      <w:r w:rsidRPr="00B07E2F">
        <w:rPr>
          <w:rFonts w:cstheme="minorHAnsi"/>
          <w:i/>
          <w:iCs/>
          <w:sz w:val="24"/>
          <w:szCs w:val="24"/>
        </w:rPr>
        <w:t>Please ensure that a full postal address and a valid Institutional email address are included</w:t>
      </w:r>
    </w:p>
    <w:tbl>
      <w:tblPr>
        <w:tblStyle w:val="TableGrid"/>
        <w:tblW w:w="0" w:type="auto"/>
        <w:tblInd w:w="279" w:type="dxa"/>
        <w:tblLook w:val="04A0" w:firstRow="1" w:lastRow="0" w:firstColumn="1" w:lastColumn="0" w:noHBand="0" w:noVBand="1"/>
      </w:tblPr>
      <w:tblGrid>
        <w:gridCol w:w="2960"/>
        <w:gridCol w:w="5545"/>
      </w:tblGrid>
      <w:tr w:rsidR="0027483A" w:rsidRPr="009B72C6" w14:paraId="68E39C69" w14:textId="335BF058" w:rsidTr="0027483A">
        <w:trPr>
          <w:trHeight w:val="399"/>
        </w:trPr>
        <w:tc>
          <w:tcPr>
            <w:tcW w:w="2960" w:type="dxa"/>
            <w:shd w:val="clear" w:color="auto" w:fill="D9D9D9" w:themeFill="background1" w:themeFillShade="D9"/>
            <w:hideMark/>
          </w:tcPr>
          <w:p w14:paraId="28D75BA5" w14:textId="3A915594" w:rsidR="0027483A" w:rsidRPr="009B72C6" w:rsidRDefault="0027483A" w:rsidP="00E5537D">
            <w:pPr>
              <w:spacing w:line="360" w:lineRule="auto"/>
              <w:rPr>
                <w:rFonts w:cstheme="minorHAnsi"/>
                <w:sz w:val="24"/>
                <w:szCs w:val="24"/>
              </w:rPr>
            </w:pPr>
            <w:r w:rsidRPr="009B72C6">
              <w:rPr>
                <w:rFonts w:cstheme="minorHAnsi"/>
                <w:sz w:val="24"/>
                <w:szCs w:val="24"/>
              </w:rPr>
              <w:t>Name:</w:t>
            </w:r>
          </w:p>
        </w:tc>
        <w:tc>
          <w:tcPr>
            <w:tcW w:w="5545" w:type="dxa"/>
            <w:shd w:val="clear" w:color="auto" w:fill="D9D9D9" w:themeFill="background1" w:themeFillShade="D9"/>
          </w:tcPr>
          <w:p w14:paraId="69202A38" w14:textId="77777777" w:rsidR="0027483A" w:rsidRPr="009B72C6" w:rsidRDefault="0027483A" w:rsidP="0027483A">
            <w:pPr>
              <w:spacing w:line="360" w:lineRule="auto"/>
              <w:rPr>
                <w:rFonts w:cstheme="minorHAnsi"/>
                <w:sz w:val="24"/>
                <w:szCs w:val="24"/>
              </w:rPr>
            </w:pPr>
          </w:p>
        </w:tc>
      </w:tr>
      <w:tr w:rsidR="0027483A" w:rsidRPr="009B72C6" w14:paraId="3625C87B" w14:textId="6141211A" w:rsidTr="0027483A">
        <w:trPr>
          <w:trHeight w:val="460"/>
        </w:trPr>
        <w:tc>
          <w:tcPr>
            <w:tcW w:w="2960" w:type="dxa"/>
            <w:shd w:val="clear" w:color="auto" w:fill="D9D9D9" w:themeFill="background1" w:themeFillShade="D9"/>
          </w:tcPr>
          <w:p w14:paraId="2ADB324F" w14:textId="77777777" w:rsidR="0027483A" w:rsidRPr="009B72C6" w:rsidRDefault="0027483A" w:rsidP="0027483A">
            <w:pPr>
              <w:spacing w:line="360" w:lineRule="auto"/>
              <w:rPr>
                <w:rFonts w:cstheme="minorHAnsi"/>
                <w:sz w:val="24"/>
                <w:szCs w:val="24"/>
              </w:rPr>
            </w:pPr>
            <w:r w:rsidRPr="009B72C6">
              <w:rPr>
                <w:rFonts w:cstheme="minorHAnsi"/>
                <w:sz w:val="24"/>
                <w:szCs w:val="24"/>
              </w:rPr>
              <w:t>Institution’s Legal Name:</w:t>
            </w:r>
          </w:p>
        </w:tc>
        <w:tc>
          <w:tcPr>
            <w:tcW w:w="5545" w:type="dxa"/>
            <w:shd w:val="clear" w:color="auto" w:fill="D9D9D9" w:themeFill="background1" w:themeFillShade="D9"/>
          </w:tcPr>
          <w:p w14:paraId="1A9FBD56" w14:textId="77777777" w:rsidR="0027483A" w:rsidRPr="009B72C6" w:rsidRDefault="0027483A" w:rsidP="0027483A">
            <w:pPr>
              <w:spacing w:line="360" w:lineRule="auto"/>
              <w:rPr>
                <w:rFonts w:cstheme="minorHAnsi"/>
                <w:sz w:val="24"/>
                <w:szCs w:val="24"/>
              </w:rPr>
            </w:pPr>
          </w:p>
        </w:tc>
      </w:tr>
      <w:tr w:rsidR="0027483A" w:rsidRPr="009B72C6" w14:paraId="209908B2" w14:textId="37FEF351" w:rsidTr="0027483A">
        <w:trPr>
          <w:trHeight w:val="406"/>
        </w:trPr>
        <w:tc>
          <w:tcPr>
            <w:tcW w:w="2960" w:type="dxa"/>
            <w:shd w:val="clear" w:color="auto" w:fill="D9D9D9" w:themeFill="background1" w:themeFillShade="D9"/>
          </w:tcPr>
          <w:p w14:paraId="3FD67025" w14:textId="0B836176" w:rsidR="0027483A" w:rsidRPr="009B72C6" w:rsidRDefault="0027483A" w:rsidP="0027483A">
            <w:pPr>
              <w:spacing w:line="360" w:lineRule="auto"/>
              <w:rPr>
                <w:rFonts w:cstheme="minorHAnsi"/>
                <w:sz w:val="24"/>
                <w:szCs w:val="24"/>
              </w:rPr>
            </w:pPr>
            <w:r w:rsidRPr="009B72C6">
              <w:rPr>
                <w:rFonts w:cstheme="minorHAnsi"/>
                <w:sz w:val="24"/>
                <w:szCs w:val="24"/>
              </w:rPr>
              <w:t xml:space="preserve">Institutional Postal Address: </w:t>
            </w:r>
          </w:p>
        </w:tc>
        <w:tc>
          <w:tcPr>
            <w:tcW w:w="5545" w:type="dxa"/>
            <w:shd w:val="clear" w:color="auto" w:fill="D9D9D9" w:themeFill="background1" w:themeFillShade="D9"/>
          </w:tcPr>
          <w:p w14:paraId="4AC94D7B" w14:textId="77777777" w:rsidR="0027483A" w:rsidRPr="009B72C6" w:rsidRDefault="0027483A" w:rsidP="0027483A">
            <w:pPr>
              <w:spacing w:line="360" w:lineRule="auto"/>
              <w:rPr>
                <w:rFonts w:cstheme="minorHAnsi"/>
                <w:sz w:val="24"/>
                <w:szCs w:val="24"/>
              </w:rPr>
            </w:pPr>
          </w:p>
        </w:tc>
      </w:tr>
      <w:tr w:rsidR="0027483A" w:rsidRPr="009B72C6" w14:paraId="395718AC" w14:textId="5B2C3D73" w:rsidTr="0027483A">
        <w:trPr>
          <w:trHeight w:val="420"/>
        </w:trPr>
        <w:tc>
          <w:tcPr>
            <w:tcW w:w="2960" w:type="dxa"/>
            <w:shd w:val="clear" w:color="auto" w:fill="D9D9D9" w:themeFill="background1" w:themeFillShade="D9"/>
          </w:tcPr>
          <w:p w14:paraId="2DC6A93B" w14:textId="1DD95412" w:rsidR="0027483A" w:rsidRPr="009B72C6" w:rsidRDefault="0027483A" w:rsidP="0027483A">
            <w:pPr>
              <w:spacing w:line="360" w:lineRule="auto"/>
              <w:rPr>
                <w:rFonts w:cstheme="minorHAnsi"/>
                <w:sz w:val="24"/>
                <w:szCs w:val="24"/>
              </w:rPr>
            </w:pPr>
            <w:r w:rsidRPr="009B72C6">
              <w:rPr>
                <w:rFonts w:cstheme="minorHAnsi"/>
                <w:sz w:val="24"/>
                <w:szCs w:val="24"/>
              </w:rPr>
              <w:t>Institutional E-mail Address:</w:t>
            </w:r>
          </w:p>
        </w:tc>
        <w:tc>
          <w:tcPr>
            <w:tcW w:w="5545" w:type="dxa"/>
            <w:shd w:val="clear" w:color="auto" w:fill="D9D9D9" w:themeFill="background1" w:themeFillShade="D9"/>
          </w:tcPr>
          <w:p w14:paraId="4B3E45E2" w14:textId="77777777" w:rsidR="0027483A" w:rsidRPr="009B72C6" w:rsidRDefault="0027483A" w:rsidP="0027483A">
            <w:pPr>
              <w:spacing w:line="360" w:lineRule="auto"/>
              <w:rPr>
                <w:rFonts w:cstheme="minorHAnsi"/>
                <w:sz w:val="24"/>
                <w:szCs w:val="24"/>
              </w:rPr>
            </w:pPr>
          </w:p>
        </w:tc>
      </w:tr>
      <w:tr w:rsidR="0027483A" w:rsidRPr="009B72C6" w14:paraId="28EA38B0" w14:textId="581E2F13" w:rsidTr="0027483A">
        <w:trPr>
          <w:trHeight w:val="1000"/>
        </w:trPr>
        <w:tc>
          <w:tcPr>
            <w:tcW w:w="2960" w:type="dxa"/>
            <w:shd w:val="clear" w:color="auto" w:fill="D9D9D9" w:themeFill="background1" w:themeFillShade="D9"/>
          </w:tcPr>
          <w:p w14:paraId="44631A06" w14:textId="77777777" w:rsidR="0027483A" w:rsidRPr="009B72C6" w:rsidRDefault="0027483A" w:rsidP="0027483A">
            <w:pPr>
              <w:spacing w:line="360" w:lineRule="auto"/>
              <w:rPr>
                <w:rFonts w:cstheme="minorHAnsi"/>
                <w:sz w:val="24"/>
                <w:szCs w:val="24"/>
              </w:rPr>
            </w:pPr>
            <w:r w:rsidRPr="009B72C6">
              <w:rPr>
                <w:rFonts w:cstheme="minorHAnsi"/>
                <w:sz w:val="24"/>
                <w:szCs w:val="24"/>
              </w:rPr>
              <w:t>Website of the Institution:</w:t>
            </w:r>
          </w:p>
        </w:tc>
        <w:tc>
          <w:tcPr>
            <w:tcW w:w="5545" w:type="dxa"/>
            <w:shd w:val="clear" w:color="auto" w:fill="D9D9D9" w:themeFill="background1" w:themeFillShade="D9"/>
          </w:tcPr>
          <w:p w14:paraId="1900BE8D" w14:textId="77777777" w:rsidR="0027483A" w:rsidRPr="009B72C6" w:rsidRDefault="0027483A" w:rsidP="0027483A">
            <w:pPr>
              <w:spacing w:line="360" w:lineRule="auto"/>
              <w:rPr>
                <w:rFonts w:cstheme="minorHAnsi"/>
                <w:sz w:val="24"/>
                <w:szCs w:val="24"/>
              </w:rPr>
            </w:pPr>
          </w:p>
        </w:tc>
      </w:tr>
    </w:tbl>
    <w:p w14:paraId="32075E76" w14:textId="77777777" w:rsidR="00B07E2F" w:rsidRDefault="00B07E2F" w:rsidP="00B07E2F">
      <w:pPr>
        <w:pStyle w:val="ListParagraph"/>
        <w:spacing w:line="360" w:lineRule="auto"/>
        <w:jc w:val="both"/>
        <w:rPr>
          <w:rFonts w:cstheme="minorHAnsi"/>
          <w:b/>
          <w:bCs/>
          <w:sz w:val="24"/>
          <w:szCs w:val="24"/>
        </w:rPr>
      </w:pPr>
    </w:p>
    <w:p w14:paraId="1A906913" w14:textId="77777777" w:rsidR="00DE0546" w:rsidRPr="009B72C6" w:rsidRDefault="00DE0546" w:rsidP="00DE0546">
      <w:pPr>
        <w:spacing w:line="360" w:lineRule="auto"/>
        <w:jc w:val="both"/>
        <w:rPr>
          <w:rFonts w:cstheme="minorHAnsi"/>
          <w:sz w:val="24"/>
          <w:szCs w:val="24"/>
        </w:rPr>
      </w:pPr>
    </w:p>
    <w:p w14:paraId="311BBF9E" w14:textId="6C7EC547" w:rsidR="00DE0546" w:rsidRPr="009B72C6" w:rsidRDefault="00DE0546" w:rsidP="00DE0546">
      <w:pPr>
        <w:pStyle w:val="ListParagraph"/>
        <w:numPr>
          <w:ilvl w:val="0"/>
          <w:numId w:val="1"/>
        </w:numPr>
        <w:spacing w:line="360" w:lineRule="auto"/>
        <w:jc w:val="both"/>
        <w:rPr>
          <w:rFonts w:cstheme="minorHAnsi"/>
          <w:b/>
          <w:bCs/>
          <w:sz w:val="24"/>
          <w:szCs w:val="24"/>
        </w:rPr>
      </w:pPr>
      <w:r w:rsidRPr="009B72C6">
        <w:rPr>
          <w:rFonts w:cstheme="minorHAnsi"/>
          <w:b/>
          <w:bCs/>
          <w:sz w:val="24"/>
          <w:szCs w:val="24"/>
        </w:rPr>
        <w:t xml:space="preserve">Authorised Representative of the </w:t>
      </w:r>
      <w:r w:rsidR="00782D99">
        <w:rPr>
          <w:rFonts w:cstheme="minorHAnsi"/>
          <w:b/>
          <w:bCs/>
          <w:sz w:val="24"/>
          <w:szCs w:val="24"/>
        </w:rPr>
        <w:t>Data Controller(s)</w:t>
      </w:r>
    </w:p>
    <w:tbl>
      <w:tblPr>
        <w:tblStyle w:val="TableGrid"/>
        <w:tblW w:w="0" w:type="auto"/>
        <w:tblInd w:w="279" w:type="dxa"/>
        <w:tblLook w:val="04A0" w:firstRow="1" w:lastRow="0" w:firstColumn="1" w:lastColumn="0" w:noHBand="0" w:noVBand="1"/>
      </w:tblPr>
      <w:tblGrid>
        <w:gridCol w:w="3060"/>
        <w:gridCol w:w="5445"/>
      </w:tblGrid>
      <w:tr w:rsidR="0027483A" w:rsidRPr="009B72C6" w14:paraId="20FE9BD9" w14:textId="7A5F446E" w:rsidTr="0027483A">
        <w:trPr>
          <w:trHeight w:val="419"/>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1BCFC6" w14:textId="36B08459" w:rsidR="0027483A" w:rsidRPr="009B72C6" w:rsidRDefault="0027483A" w:rsidP="00E5537D">
            <w:pPr>
              <w:spacing w:line="360" w:lineRule="auto"/>
              <w:rPr>
                <w:rFonts w:cstheme="minorHAnsi"/>
                <w:sz w:val="24"/>
                <w:szCs w:val="24"/>
              </w:rPr>
            </w:pPr>
            <w:r w:rsidRPr="009B72C6">
              <w:rPr>
                <w:rFonts w:cstheme="minorHAnsi"/>
                <w:sz w:val="24"/>
                <w:szCs w:val="24"/>
              </w:rPr>
              <w:t>Name:</w:t>
            </w:r>
          </w:p>
        </w:tc>
        <w:tc>
          <w:tcPr>
            <w:tcW w:w="5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D12D64" w14:textId="77777777" w:rsidR="0027483A" w:rsidRPr="009B72C6" w:rsidRDefault="0027483A" w:rsidP="0027483A">
            <w:pPr>
              <w:spacing w:line="360" w:lineRule="auto"/>
              <w:rPr>
                <w:rFonts w:cstheme="minorHAnsi"/>
                <w:sz w:val="24"/>
                <w:szCs w:val="24"/>
              </w:rPr>
            </w:pPr>
          </w:p>
        </w:tc>
      </w:tr>
      <w:tr w:rsidR="0027483A" w:rsidRPr="009B72C6" w14:paraId="7DF3E318" w14:textId="4EF73ADE" w:rsidTr="0027483A">
        <w:trPr>
          <w:trHeight w:val="440"/>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365F53" w14:textId="77777777" w:rsidR="0027483A" w:rsidRPr="009B72C6" w:rsidRDefault="0027483A" w:rsidP="0027483A">
            <w:pPr>
              <w:spacing w:line="360" w:lineRule="auto"/>
              <w:rPr>
                <w:rFonts w:cstheme="minorHAnsi"/>
                <w:sz w:val="24"/>
                <w:szCs w:val="24"/>
              </w:rPr>
            </w:pPr>
            <w:r w:rsidRPr="009B72C6">
              <w:rPr>
                <w:rFonts w:cstheme="minorHAnsi"/>
                <w:sz w:val="24"/>
                <w:szCs w:val="24"/>
              </w:rPr>
              <w:t xml:space="preserve">Position: </w:t>
            </w:r>
          </w:p>
        </w:tc>
        <w:tc>
          <w:tcPr>
            <w:tcW w:w="5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A3CD9" w14:textId="77777777" w:rsidR="0027483A" w:rsidRPr="009B72C6" w:rsidRDefault="0027483A" w:rsidP="0027483A">
            <w:pPr>
              <w:spacing w:line="360" w:lineRule="auto"/>
              <w:rPr>
                <w:rFonts w:cstheme="minorHAnsi"/>
                <w:sz w:val="24"/>
                <w:szCs w:val="24"/>
              </w:rPr>
            </w:pPr>
          </w:p>
        </w:tc>
      </w:tr>
      <w:tr w:rsidR="0027483A" w:rsidRPr="009B72C6" w14:paraId="14A974D9" w14:textId="3FE7D43C" w:rsidTr="0027483A">
        <w:trPr>
          <w:trHeight w:val="360"/>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C75F8C" w14:textId="14FA70E2" w:rsidR="0027483A" w:rsidRPr="009B72C6" w:rsidRDefault="0027483A" w:rsidP="0027483A">
            <w:pPr>
              <w:spacing w:line="360" w:lineRule="auto"/>
              <w:rPr>
                <w:rFonts w:cstheme="minorHAnsi"/>
                <w:sz w:val="24"/>
                <w:szCs w:val="24"/>
              </w:rPr>
            </w:pPr>
            <w:r w:rsidRPr="009B72C6">
              <w:rPr>
                <w:rFonts w:cstheme="minorHAnsi"/>
                <w:sz w:val="24"/>
                <w:szCs w:val="24"/>
              </w:rPr>
              <w:t xml:space="preserve">Affiliation: </w:t>
            </w:r>
          </w:p>
        </w:tc>
        <w:tc>
          <w:tcPr>
            <w:tcW w:w="5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5D93D" w14:textId="77777777" w:rsidR="0027483A" w:rsidRPr="009B72C6" w:rsidRDefault="0027483A" w:rsidP="0027483A">
            <w:pPr>
              <w:spacing w:line="360" w:lineRule="auto"/>
              <w:rPr>
                <w:rFonts w:cstheme="minorHAnsi"/>
                <w:sz w:val="24"/>
                <w:szCs w:val="24"/>
              </w:rPr>
            </w:pPr>
          </w:p>
        </w:tc>
      </w:tr>
      <w:tr w:rsidR="0027483A" w:rsidRPr="009B72C6" w14:paraId="1EB216E5" w14:textId="1FD5A1E7" w:rsidTr="0027483A">
        <w:trPr>
          <w:trHeight w:val="406"/>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F8A3D6" w14:textId="2ED81544" w:rsidR="0027483A" w:rsidRPr="009B72C6" w:rsidRDefault="0027483A" w:rsidP="0027483A">
            <w:pPr>
              <w:spacing w:line="360" w:lineRule="auto"/>
              <w:rPr>
                <w:rFonts w:cstheme="minorHAnsi"/>
                <w:sz w:val="24"/>
                <w:szCs w:val="24"/>
              </w:rPr>
            </w:pPr>
            <w:r w:rsidRPr="009B72C6">
              <w:rPr>
                <w:rFonts w:cstheme="minorHAnsi"/>
                <w:sz w:val="24"/>
                <w:szCs w:val="24"/>
              </w:rPr>
              <w:t xml:space="preserve">Institutional Postal Address: </w:t>
            </w:r>
          </w:p>
        </w:tc>
        <w:tc>
          <w:tcPr>
            <w:tcW w:w="5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B0E638" w14:textId="77777777" w:rsidR="0027483A" w:rsidRPr="009B72C6" w:rsidRDefault="0027483A" w:rsidP="0027483A">
            <w:pPr>
              <w:spacing w:line="360" w:lineRule="auto"/>
              <w:rPr>
                <w:rFonts w:cstheme="minorHAnsi"/>
                <w:sz w:val="24"/>
                <w:szCs w:val="24"/>
              </w:rPr>
            </w:pPr>
          </w:p>
        </w:tc>
      </w:tr>
      <w:tr w:rsidR="0027483A" w:rsidRPr="009B72C6" w14:paraId="412B9EA0" w14:textId="024A50C3" w:rsidTr="0027483A">
        <w:trPr>
          <w:trHeight w:val="1060"/>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1560B4" w14:textId="77777777" w:rsidR="0027483A" w:rsidRPr="009B72C6" w:rsidRDefault="0027483A" w:rsidP="0027483A">
            <w:pPr>
              <w:spacing w:line="360" w:lineRule="auto"/>
              <w:rPr>
                <w:rFonts w:cstheme="minorHAnsi"/>
                <w:sz w:val="24"/>
                <w:szCs w:val="24"/>
              </w:rPr>
            </w:pPr>
            <w:r w:rsidRPr="009B72C6">
              <w:rPr>
                <w:rFonts w:cstheme="minorHAnsi"/>
                <w:sz w:val="24"/>
                <w:szCs w:val="24"/>
              </w:rPr>
              <w:t>Institutional E-mail Address:</w:t>
            </w:r>
          </w:p>
        </w:tc>
        <w:tc>
          <w:tcPr>
            <w:tcW w:w="5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08F139" w14:textId="77777777" w:rsidR="0027483A" w:rsidRPr="009B72C6" w:rsidRDefault="0027483A" w:rsidP="0027483A">
            <w:pPr>
              <w:spacing w:line="360" w:lineRule="auto"/>
              <w:rPr>
                <w:rFonts w:cstheme="minorHAnsi"/>
                <w:sz w:val="24"/>
                <w:szCs w:val="24"/>
              </w:rPr>
            </w:pPr>
          </w:p>
        </w:tc>
      </w:tr>
    </w:tbl>
    <w:p w14:paraId="36A4D59E" w14:textId="133D4EDE" w:rsidR="00B07E2F" w:rsidRPr="00B07E2F" w:rsidRDefault="00B07E2F" w:rsidP="00B07E2F">
      <w:pPr>
        <w:pStyle w:val="ListParagraph"/>
        <w:spacing w:line="360" w:lineRule="auto"/>
        <w:jc w:val="both"/>
        <w:rPr>
          <w:rFonts w:cstheme="minorHAnsi"/>
          <w:sz w:val="24"/>
          <w:szCs w:val="24"/>
        </w:rPr>
      </w:pPr>
      <w:r>
        <w:rPr>
          <w:rFonts w:cstheme="minorHAnsi"/>
          <w:b/>
          <w:bCs/>
          <w:sz w:val="24"/>
          <w:szCs w:val="24"/>
        </w:rPr>
        <w:t xml:space="preserve"> </w:t>
      </w:r>
    </w:p>
    <w:p w14:paraId="73883FEC" w14:textId="77777777" w:rsidR="00B07E2F" w:rsidRPr="00B07E2F" w:rsidRDefault="00B07E2F" w:rsidP="00B07E2F">
      <w:pPr>
        <w:pStyle w:val="ListParagraph"/>
        <w:spacing w:line="360" w:lineRule="auto"/>
        <w:jc w:val="both"/>
        <w:rPr>
          <w:rFonts w:cstheme="minorHAnsi"/>
          <w:sz w:val="24"/>
          <w:szCs w:val="24"/>
        </w:rPr>
      </w:pPr>
    </w:p>
    <w:p w14:paraId="1E22D8AD" w14:textId="77777777" w:rsidR="00A576A3" w:rsidRPr="009B72C6" w:rsidRDefault="00A576A3" w:rsidP="00DE0546">
      <w:pPr>
        <w:pStyle w:val="ListParagraph"/>
        <w:numPr>
          <w:ilvl w:val="0"/>
          <w:numId w:val="1"/>
        </w:numPr>
        <w:spacing w:line="360" w:lineRule="auto"/>
        <w:jc w:val="both"/>
        <w:rPr>
          <w:rFonts w:cstheme="minorHAnsi"/>
          <w:b/>
          <w:bCs/>
          <w:sz w:val="24"/>
          <w:szCs w:val="24"/>
        </w:rPr>
      </w:pPr>
      <w:r w:rsidRPr="009B72C6">
        <w:rPr>
          <w:rFonts w:cstheme="minorHAnsi"/>
          <w:b/>
          <w:bCs/>
          <w:sz w:val="24"/>
          <w:szCs w:val="24"/>
        </w:rPr>
        <w:t>Title of the Proposed Research Project</w:t>
      </w:r>
    </w:p>
    <w:tbl>
      <w:tblPr>
        <w:tblStyle w:val="TableGrid"/>
        <w:tblW w:w="0" w:type="auto"/>
        <w:tblInd w:w="279" w:type="dxa"/>
        <w:tblLook w:val="04A0" w:firstRow="1" w:lastRow="0" w:firstColumn="1" w:lastColumn="0" w:noHBand="0" w:noVBand="1"/>
      </w:tblPr>
      <w:tblGrid>
        <w:gridCol w:w="8505"/>
      </w:tblGrid>
      <w:tr w:rsidR="008358A5" w:rsidRPr="009B72C6" w14:paraId="403BE83C" w14:textId="77777777" w:rsidTr="00A576A3">
        <w:trPr>
          <w:trHeight w:val="1449"/>
        </w:trPr>
        <w:tc>
          <w:tcPr>
            <w:tcW w:w="8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DF2284" w14:textId="77777777" w:rsidR="00A576A3" w:rsidRPr="009B72C6" w:rsidRDefault="00A576A3" w:rsidP="009B72C6">
            <w:pPr>
              <w:spacing w:line="360" w:lineRule="auto"/>
              <w:rPr>
                <w:rFonts w:cstheme="minorHAnsi"/>
                <w:sz w:val="24"/>
                <w:szCs w:val="24"/>
              </w:rPr>
            </w:pPr>
          </w:p>
        </w:tc>
      </w:tr>
    </w:tbl>
    <w:p w14:paraId="55492E2C" w14:textId="77777777" w:rsidR="00A576A3" w:rsidRDefault="00A576A3" w:rsidP="009B72C6">
      <w:pPr>
        <w:spacing w:line="360" w:lineRule="auto"/>
        <w:jc w:val="both"/>
        <w:rPr>
          <w:rFonts w:cstheme="minorHAnsi"/>
          <w:sz w:val="24"/>
          <w:szCs w:val="24"/>
        </w:rPr>
      </w:pPr>
      <w:bookmarkStart w:id="3" w:name="_Hlk15024086"/>
    </w:p>
    <w:p w14:paraId="737D28CB" w14:textId="77777777" w:rsidR="00171EF5" w:rsidRPr="009B72C6" w:rsidRDefault="00171EF5" w:rsidP="009B72C6">
      <w:pPr>
        <w:spacing w:line="360" w:lineRule="auto"/>
        <w:jc w:val="both"/>
        <w:rPr>
          <w:rFonts w:cstheme="minorHAnsi"/>
          <w:sz w:val="24"/>
          <w:szCs w:val="24"/>
        </w:rPr>
      </w:pPr>
    </w:p>
    <w:bookmarkEnd w:id="3"/>
    <w:p w14:paraId="2392F9A5" w14:textId="77777777" w:rsidR="00A576A3" w:rsidRPr="009B72C6" w:rsidRDefault="00A576A3" w:rsidP="00DE0546">
      <w:pPr>
        <w:pStyle w:val="ListParagraph"/>
        <w:numPr>
          <w:ilvl w:val="0"/>
          <w:numId w:val="1"/>
        </w:numPr>
        <w:spacing w:line="360" w:lineRule="auto"/>
        <w:jc w:val="both"/>
        <w:rPr>
          <w:rFonts w:cstheme="minorHAnsi"/>
          <w:sz w:val="24"/>
          <w:szCs w:val="24"/>
        </w:rPr>
      </w:pPr>
      <w:r w:rsidRPr="009B72C6">
        <w:rPr>
          <w:rFonts w:cstheme="minorHAnsi"/>
          <w:b/>
          <w:bCs/>
          <w:sz w:val="24"/>
          <w:szCs w:val="24"/>
        </w:rPr>
        <w:t>Research Project</w:t>
      </w:r>
      <w:r w:rsidRPr="009B72C6">
        <w:rPr>
          <w:rFonts w:cstheme="minorHAnsi"/>
          <w:sz w:val="24"/>
          <w:szCs w:val="24"/>
        </w:rPr>
        <w:t xml:space="preserve"> (Scientific Abstract):</w:t>
      </w:r>
    </w:p>
    <w:p w14:paraId="587FF932" w14:textId="77777777" w:rsidR="00A576A3" w:rsidRPr="009B72C6" w:rsidRDefault="00A576A3" w:rsidP="009B72C6">
      <w:pPr>
        <w:spacing w:line="360" w:lineRule="auto"/>
        <w:jc w:val="both"/>
        <w:rPr>
          <w:rFonts w:cstheme="minorHAnsi"/>
          <w:i/>
          <w:iCs/>
          <w:sz w:val="24"/>
          <w:szCs w:val="24"/>
        </w:rPr>
      </w:pPr>
      <w:r w:rsidRPr="009B72C6">
        <w:rPr>
          <w:rFonts w:cstheme="minorHAnsi"/>
          <w:i/>
          <w:iCs/>
          <w:sz w:val="24"/>
          <w:szCs w:val="24"/>
        </w:rPr>
        <w:t>Please provide a clear description of the Project,</w:t>
      </w:r>
      <w:r w:rsidR="00D011CF">
        <w:rPr>
          <w:rFonts w:cstheme="minorHAnsi"/>
          <w:i/>
          <w:iCs/>
          <w:sz w:val="24"/>
          <w:szCs w:val="24"/>
        </w:rPr>
        <w:t xml:space="preserve"> its stakeholders,</w:t>
      </w:r>
      <w:r w:rsidR="00BA07E4">
        <w:rPr>
          <w:rFonts w:cstheme="minorHAnsi"/>
          <w:i/>
          <w:iCs/>
          <w:sz w:val="24"/>
          <w:szCs w:val="24"/>
        </w:rPr>
        <w:t xml:space="preserve"> its main question and its relevance to the research domain addressed,</w:t>
      </w:r>
      <w:r w:rsidRPr="009B72C6">
        <w:rPr>
          <w:rFonts w:cstheme="minorHAnsi"/>
          <w:i/>
          <w:iCs/>
          <w:sz w:val="24"/>
          <w:szCs w:val="24"/>
        </w:rPr>
        <w:t xml:space="preserve"> its specific aims, and duration. Note that any use of the Data, if approved, must fall under the </w:t>
      </w:r>
      <w:r w:rsidR="000E21EF" w:rsidRPr="009B72C6">
        <w:rPr>
          <w:rFonts w:cstheme="minorHAnsi"/>
          <w:i/>
          <w:iCs/>
          <w:sz w:val="24"/>
          <w:szCs w:val="24"/>
        </w:rPr>
        <w:t xml:space="preserve">framework </w:t>
      </w:r>
      <w:r w:rsidRPr="009B72C6">
        <w:rPr>
          <w:rFonts w:cstheme="minorHAnsi"/>
          <w:i/>
          <w:iCs/>
          <w:sz w:val="24"/>
          <w:szCs w:val="24"/>
        </w:rPr>
        <w:t>of the described Project (</w:t>
      </w:r>
      <w:r w:rsidR="007B7FBC" w:rsidRPr="009B72C6">
        <w:rPr>
          <w:rFonts w:cstheme="minorHAnsi"/>
          <w:i/>
          <w:iCs/>
          <w:sz w:val="24"/>
          <w:szCs w:val="24"/>
        </w:rPr>
        <w:t>3</w:t>
      </w:r>
      <w:r w:rsidRPr="009B72C6">
        <w:rPr>
          <w:rFonts w:cstheme="minorHAnsi"/>
          <w:i/>
          <w:iCs/>
          <w:sz w:val="24"/>
          <w:szCs w:val="24"/>
        </w:rPr>
        <w:t>00 words max):</w:t>
      </w:r>
    </w:p>
    <w:tbl>
      <w:tblPr>
        <w:tblStyle w:val="TableGrid"/>
        <w:tblW w:w="9072" w:type="dxa"/>
        <w:tblInd w:w="-5" w:type="dxa"/>
        <w:tblLook w:val="04A0" w:firstRow="1" w:lastRow="0" w:firstColumn="1" w:lastColumn="0" w:noHBand="0" w:noVBand="1"/>
      </w:tblPr>
      <w:tblGrid>
        <w:gridCol w:w="9072"/>
      </w:tblGrid>
      <w:tr w:rsidR="008358A5" w:rsidRPr="009B72C6" w14:paraId="34D910A6" w14:textId="77777777" w:rsidTr="00A576A3">
        <w:trPr>
          <w:trHeight w:val="3260"/>
        </w:trPr>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87CD3A" w14:textId="77777777" w:rsidR="00A576A3" w:rsidRPr="009B72C6" w:rsidRDefault="00A576A3" w:rsidP="009B72C6">
            <w:pPr>
              <w:pStyle w:val="FootnoteText"/>
              <w:spacing w:line="360" w:lineRule="auto"/>
              <w:rPr>
                <w:rFonts w:cstheme="minorHAnsi"/>
                <w:sz w:val="24"/>
                <w:szCs w:val="24"/>
              </w:rPr>
            </w:pPr>
          </w:p>
        </w:tc>
      </w:tr>
    </w:tbl>
    <w:p w14:paraId="06607D56" w14:textId="77777777" w:rsidR="00A576A3" w:rsidRDefault="00A576A3" w:rsidP="009B72C6">
      <w:pPr>
        <w:spacing w:line="360" w:lineRule="auto"/>
        <w:jc w:val="both"/>
        <w:rPr>
          <w:rFonts w:cstheme="minorHAnsi"/>
          <w:sz w:val="24"/>
          <w:szCs w:val="24"/>
        </w:rPr>
      </w:pPr>
    </w:p>
    <w:p w14:paraId="3EB4F53A" w14:textId="77777777" w:rsidR="0057341D" w:rsidRPr="009B72C6" w:rsidRDefault="0057341D" w:rsidP="009B72C6">
      <w:pPr>
        <w:spacing w:line="360" w:lineRule="auto"/>
        <w:jc w:val="both"/>
        <w:rPr>
          <w:rFonts w:cstheme="minorHAnsi"/>
          <w:sz w:val="24"/>
          <w:szCs w:val="24"/>
        </w:rPr>
      </w:pPr>
    </w:p>
    <w:p w14:paraId="3F30999F" w14:textId="77777777" w:rsidR="00A576A3" w:rsidRPr="009B72C6" w:rsidRDefault="00A576A3" w:rsidP="00DE0546">
      <w:pPr>
        <w:pStyle w:val="ListParagraph"/>
        <w:numPr>
          <w:ilvl w:val="0"/>
          <w:numId w:val="1"/>
        </w:numPr>
        <w:spacing w:line="360" w:lineRule="auto"/>
        <w:jc w:val="both"/>
        <w:rPr>
          <w:rFonts w:cstheme="minorHAnsi"/>
          <w:b/>
          <w:bCs/>
          <w:sz w:val="24"/>
          <w:szCs w:val="24"/>
        </w:rPr>
      </w:pPr>
      <w:r w:rsidRPr="009B72C6">
        <w:rPr>
          <w:rFonts w:cstheme="minorHAnsi"/>
          <w:b/>
          <w:bCs/>
          <w:sz w:val="24"/>
          <w:szCs w:val="24"/>
        </w:rPr>
        <w:t xml:space="preserve">Research Credentials </w:t>
      </w:r>
    </w:p>
    <w:p w14:paraId="468243A6" w14:textId="3E1DE4E7" w:rsidR="00A576A3" w:rsidRPr="009B72C6" w:rsidRDefault="00A576A3" w:rsidP="009B72C6">
      <w:pPr>
        <w:spacing w:line="360" w:lineRule="auto"/>
        <w:jc w:val="both"/>
        <w:rPr>
          <w:rFonts w:cstheme="minorHAnsi"/>
          <w:i/>
          <w:iCs/>
          <w:sz w:val="24"/>
          <w:szCs w:val="24"/>
        </w:rPr>
      </w:pPr>
      <w:r w:rsidRPr="009B72C6">
        <w:rPr>
          <w:rFonts w:cstheme="minorHAnsi"/>
          <w:i/>
          <w:iCs/>
          <w:sz w:val="24"/>
          <w:szCs w:val="24"/>
        </w:rPr>
        <w:t xml:space="preserve">Please provide a list of three Publications, relevant to the Project description, of which the </w:t>
      </w:r>
      <w:r w:rsidR="002B0879">
        <w:rPr>
          <w:rFonts w:cstheme="minorHAnsi"/>
          <w:i/>
          <w:iCs/>
          <w:sz w:val="24"/>
          <w:szCs w:val="24"/>
        </w:rPr>
        <w:t>Data Recipient</w:t>
      </w:r>
      <w:r w:rsidRPr="009B72C6">
        <w:rPr>
          <w:rFonts w:cstheme="minorHAnsi"/>
          <w:i/>
          <w:iCs/>
          <w:sz w:val="24"/>
          <w:szCs w:val="24"/>
        </w:rPr>
        <w:t xml:space="preserve"> is author or co-author</w:t>
      </w:r>
      <w:r w:rsidR="009F0DC1">
        <w:rPr>
          <w:rFonts w:cstheme="minorHAnsi"/>
          <w:i/>
          <w:iCs/>
          <w:sz w:val="24"/>
          <w:szCs w:val="24"/>
        </w:rPr>
        <w:t>, and</w:t>
      </w:r>
      <w:r w:rsidR="00EA332E">
        <w:rPr>
          <w:rFonts w:cstheme="minorHAnsi"/>
          <w:i/>
          <w:iCs/>
          <w:sz w:val="24"/>
          <w:szCs w:val="24"/>
        </w:rPr>
        <w:t>, also,</w:t>
      </w:r>
      <w:r w:rsidR="009F0DC1">
        <w:rPr>
          <w:rFonts w:cstheme="minorHAnsi"/>
          <w:i/>
          <w:iCs/>
          <w:sz w:val="24"/>
          <w:szCs w:val="24"/>
        </w:rPr>
        <w:t xml:space="preserve"> attach </w:t>
      </w:r>
      <w:r w:rsidR="00EA332E">
        <w:rPr>
          <w:rFonts w:cstheme="minorHAnsi"/>
          <w:i/>
          <w:iCs/>
          <w:sz w:val="24"/>
          <w:szCs w:val="24"/>
        </w:rPr>
        <w:t>their (</w:t>
      </w:r>
      <w:r w:rsidR="002B0879">
        <w:rPr>
          <w:rFonts w:cstheme="minorHAnsi"/>
          <w:i/>
          <w:iCs/>
          <w:sz w:val="24"/>
          <w:szCs w:val="24"/>
        </w:rPr>
        <w:t>Data Recipient’s</w:t>
      </w:r>
      <w:r w:rsidR="00EA332E">
        <w:rPr>
          <w:rFonts w:cstheme="minorHAnsi"/>
          <w:i/>
          <w:iCs/>
          <w:sz w:val="24"/>
          <w:szCs w:val="24"/>
        </w:rPr>
        <w:t>)</w:t>
      </w:r>
      <w:r w:rsidR="009F0DC1">
        <w:rPr>
          <w:rFonts w:cstheme="minorHAnsi"/>
          <w:i/>
          <w:iCs/>
          <w:sz w:val="24"/>
          <w:szCs w:val="24"/>
        </w:rPr>
        <w:t xml:space="preserve"> short CV</w:t>
      </w:r>
      <w:r w:rsidRPr="009B72C6">
        <w:rPr>
          <w:rFonts w:cstheme="minorHAnsi"/>
          <w:i/>
          <w:iCs/>
          <w:sz w:val="24"/>
          <w:szCs w:val="24"/>
        </w:rPr>
        <w:t>.</w:t>
      </w:r>
    </w:p>
    <w:tbl>
      <w:tblPr>
        <w:tblStyle w:val="TableGrid"/>
        <w:tblW w:w="9072" w:type="dxa"/>
        <w:tblInd w:w="-5" w:type="dxa"/>
        <w:tblLook w:val="04A0" w:firstRow="1" w:lastRow="0" w:firstColumn="1" w:lastColumn="0" w:noHBand="0" w:noVBand="1"/>
      </w:tblPr>
      <w:tblGrid>
        <w:gridCol w:w="4513"/>
        <w:gridCol w:w="4559"/>
      </w:tblGrid>
      <w:tr w:rsidR="008358A5" w:rsidRPr="009B72C6" w14:paraId="45DB3B72" w14:textId="77777777" w:rsidTr="00A576A3">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6A1DCF" w14:textId="77777777" w:rsidR="00A576A3" w:rsidRPr="009B72C6" w:rsidRDefault="00A576A3" w:rsidP="009B72C6">
            <w:pPr>
              <w:spacing w:line="360" w:lineRule="auto"/>
              <w:jc w:val="both"/>
              <w:rPr>
                <w:rFonts w:cstheme="minorHAnsi"/>
                <w:i/>
                <w:iCs/>
                <w:sz w:val="24"/>
                <w:szCs w:val="24"/>
              </w:rPr>
            </w:pPr>
          </w:p>
        </w:tc>
        <w:tc>
          <w:tcPr>
            <w:tcW w:w="4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065443" w14:textId="77777777" w:rsidR="00A576A3" w:rsidRPr="009B72C6" w:rsidRDefault="00A576A3" w:rsidP="009B72C6">
            <w:pPr>
              <w:spacing w:line="360" w:lineRule="auto"/>
              <w:jc w:val="both"/>
              <w:rPr>
                <w:rFonts w:cstheme="minorHAnsi"/>
                <w:i/>
                <w:iCs/>
                <w:sz w:val="24"/>
                <w:szCs w:val="24"/>
              </w:rPr>
            </w:pPr>
          </w:p>
        </w:tc>
      </w:tr>
      <w:tr w:rsidR="008358A5" w:rsidRPr="009B72C6" w14:paraId="71CD2B72" w14:textId="77777777" w:rsidTr="00A576A3">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846B98" w14:textId="77777777" w:rsidR="00A576A3" w:rsidRPr="009B72C6" w:rsidRDefault="00A576A3" w:rsidP="009B72C6">
            <w:pPr>
              <w:spacing w:line="360" w:lineRule="auto"/>
              <w:jc w:val="both"/>
              <w:rPr>
                <w:rFonts w:cstheme="minorHAnsi"/>
                <w:i/>
                <w:iCs/>
                <w:sz w:val="24"/>
                <w:szCs w:val="24"/>
              </w:rPr>
            </w:pPr>
          </w:p>
        </w:tc>
        <w:tc>
          <w:tcPr>
            <w:tcW w:w="4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205E44" w14:textId="77777777" w:rsidR="00A576A3" w:rsidRPr="009B72C6" w:rsidRDefault="00A576A3" w:rsidP="009B72C6">
            <w:pPr>
              <w:spacing w:line="360" w:lineRule="auto"/>
              <w:jc w:val="both"/>
              <w:rPr>
                <w:rFonts w:cstheme="minorHAnsi"/>
                <w:i/>
                <w:iCs/>
                <w:sz w:val="24"/>
                <w:szCs w:val="24"/>
              </w:rPr>
            </w:pPr>
          </w:p>
        </w:tc>
      </w:tr>
      <w:tr w:rsidR="008358A5" w:rsidRPr="009B72C6" w14:paraId="036D3846" w14:textId="77777777" w:rsidTr="00A576A3">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089EF6" w14:textId="77777777" w:rsidR="00A576A3" w:rsidRPr="009B72C6" w:rsidRDefault="00A576A3" w:rsidP="009B72C6">
            <w:pPr>
              <w:spacing w:line="360" w:lineRule="auto"/>
              <w:jc w:val="both"/>
              <w:rPr>
                <w:rFonts w:cstheme="minorHAnsi"/>
                <w:i/>
                <w:iCs/>
                <w:sz w:val="24"/>
                <w:szCs w:val="24"/>
              </w:rPr>
            </w:pPr>
          </w:p>
        </w:tc>
        <w:tc>
          <w:tcPr>
            <w:tcW w:w="4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C72898" w14:textId="77777777" w:rsidR="00A576A3" w:rsidRPr="009B72C6" w:rsidRDefault="00A576A3" w:rsidP="009B72C6">
            <w:pPr>
              <w:spacing w:line="360" w:lineRule="auto"/>
              <w:jc w:val="both"/>
              <w:rPr>
                <w:rFonts w:cstheme="minorHAnsi"/>
                <w:i/>
                <w:iCs/>
                <w:sz w:val="24"/>
                <w:szCs w:val="24"/>
              </w:rPr>
            </w:pPr>
          </w:p>
        </w:tc>
      </w:tr>
    </w:tbl>
    <w:p w14:paraId="10147BDF" w14:textId="77777777" w:rsidR="007E5673" w:rsidRDefault="007E5673" w:rsidP="009B72C6">
      <w:pPr>
        <w:spacing w:line="360" w:lineRule="auto"/>
        <w:jc w:val="both"/>
        <w:rPr>
          <w:rFonts w:cstheme="minorHAnsi"/>
          <w:i/>
          <w:iCs/>
          <w:sz w:val="24"/>
          <w:szCs w:val="24"/>
        </w:rPr>
      </w:pPr>
    </w:p>
    <w:p w14:paraId="7CE0D474" w14:textId="77777777" w:rsidR="0057341D" w:rsidRPr="009B72C6" w:rsidRDefault="0057341D" w:rsidP="009B72C6">
      <w:pPr>
        <w:spacing w:line="360" w:lineRule="auto"/>
        <w:jc w:val="both"/>
        <w:rPr>
          <w:rFonts w:cstheme="minorHAnsi"/>
          <w:i/>
          <w:iCs/>
          <w:sz w:val="24"/>
          <w:szCs w:val="24"/>
        </w:rPr>
      </w:pPr>
    </w:p>
    <w:p w14:paraId="58435A0E" w14:textId="20689FCA" w:rsidR="00B8037F" w:rsidRPr="009B72C6" w:rsidRDefault="00A576A3" w:rsidP="009B72C6">
      <w:pPr>
        <w:spacing w:line="360" w:lineRule="auto"/>
        <w:jc w:val="both"/>
        <w:rPr>
          <w:rFonts w:cstheme="minorHAnsi"/>
          <w:i/>
          <w:iCs/>
          <w:sz w:val="24"/>
          <w:szCs w:val="24"/>
        </w:rPr>
      </w:pPr>
      <w:r w:rsidRPr="009B72C6">
        <w:rPr>
          <w:rFonts w:cstheme="minorHAnsi"/>
          <w:i/>
          <w:iCs/>
          <w:sz w:val="24"/>
          <w:szCs w:val="24"/>
        </w:rPr>
        <w:t>If the</w:t>
      </w:r>
      <w:r w:rsidR="00656D93">
        <w:rPr>
          <w:rFonts w:cstheme="minorHAnsi"/>
          <w:i/>
          <w:iCs/>
          <w:sz w:val="24"/>
          <w:szCs w:val="24"/>
        </w:rPr>
        <w:t xml:space="preserve"> Data Recipient </w:t>
      </w:r>
      <w:r w:rsidRPr="009B72C6">
        <w:rPr>
          <w:rFonts w:cstheme="minorHAnsi"/>
          <w:i/>
          <w:iCs/>
          <w:sz w:val="24"/>
          <w:szCs w:val="24"/>
        </w:rPr>
        <w:t xml:space="preserve">has not authored or co-authored three relevant Publications, please describe </w:t>
      </w:r>
      <w:r w:rsidR="009F0DC1">
        <w:rPr>
          <w:rFonts w:cstheme="minorHAnsi"/>
          <w:i/>
          <w:iCs/>
          <w:sz w:val="24"/>
          <w:szCs w:val="24"/>
        </w:rPr>
        <w:t>their</w:t>
      </w:r>
      <w:r w:rsidRPr="009B72C6">
        <w:rPr>
          <w:rFonts w:cstheme="minorHAnsi"/>
          <w:i/>
          <w:iCs/>
          <w:sz w:val="24"/>
          <w:szCs w:val="24"/>
        </w:rPr>
        <w:t xml:space="preserve"> relevant expertise or experience in no more than </w:t>
      </w:r>
      <w:r w:rsidR="00F12B90" w:rsidRPr="009B72C6">
        <w:rPr>
          <w:rFonts w:cstheme="minorHAnsi"/>
          <w:i/>
          <w:iCs/>
          <w:sz w:val="24"/>
          <w:szCs w:val="24"/>
        </w:rPr>
        <w:t>150</w:t>
      </w:r>
      <w:r w:rsidRPr="009B72C6">
        <w:rPr>
          <w:rFonts w:cstheme="minorHAnsi"/>
          <w:i/>
          <w:iCs/>
          <w:sz w:val="24"/>
          <w:szCs w:val="24"/>
        </w:rPr>
        <w:t xml:space="preserve"> words</w:t>
      </w:r>
      <w:r w:rsidR="00EA332E">
        <w:rPr>
          <w:rFonts w:cstheme="minorHAnsi"/>
          <w:i/>
          <w:iCs/>
          <w:sz w:val="24"/>
          <w:szCs w:val="24"/>
        </w:rPr>
        <w:t>; a</w:t>
      </w:r>
      <w:r w:rsidR="00B8037F">
        <w:rPr>
          <w:rFonts w:cstheme="minorHAnsi"/>
          <w:i/>
          <w:iCs/>
          <w:sz w:val="24"/>
          <w:szCs w:val="24"/>
        </w:rPr>
        <w:t xml:space="preserve">lso, </w:t>
      </w:r>
      <w:r w:rsidR="008341A2">
        <w:rPr>
          <w:rFonts w:cstheme="minorHAnsi"/>
          <w:i/>
          <w:iCs/>
          <w:sz w:val="24"/>
          <w:szCs w:val="24"/>
        </w:rPr>
        <w:t>notify</w:t>
      </w:r>
      <w:r w:rsidR="00B8037F">
        <w:rPr>
          <w:rFonts w:cstheme="minorHAnsi"/>
          <w:i/>
          <w:iCs/>
          <w:sz w:val="24"/>
          <w:szCs w:val="24"/>
        </w:rPr>
        <w:t xml:space="preserve"> how the research project will be carried out (e.g. available funding, infrastructure and so on).</w:t>
      </w:r>
    </w:p>
    <w:tbl>
      <w:tblPr>
        <w:tblStyle w:val="TableGrid"/>
        <w:tblW w:w="9041" w:type="dxa"/>
        <w:tblInd w:w="-5" w:type="dxa"/>
        <w:tblLook w:val="04A0" w:firstRow="1" w:lastRow="0" w:firstColumn="1" w:lastColumn="0" w:noHBand="0" w:noVBand="1"/>
      </w:tblPr>
      <w:tblGrid>
        <w:gridCol w:w="9041"/>
      </w:tblGrid>
      <w:tr w:rsidR="008358A5" w:rsidRPr="009B72C6" w14:paraId="53DDE9C5" w14:textId="77777777" w:rsidTr="009F0DC1">
        <w:trPr>
          <w:trHeight w:val="2776"/>
        </w:trPr>
        <w:tc>
          <w:tcPr>
            <w:tcW w:w="9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E2A4ED" w14:textId="77777777" w:rsidR="00A576A3" w:rsidRPr="009B72C6" w:rsidRDefault="00A576A3" w:rsidP="009B72C6">
            <w:pPr>
              <w:spacing w:line="360" w:lineRule="auto"/>
              <w:rPr>
                <w:rFonts w:cstheme="minorHAnsi"/>
                <w:sz w:val="24"/>
                <w:szCs w:val="24"/>
              </w:rPr>
            </w:pPr>
          </w:p>
        </w:tc>
      </w:tr>
    </w:tbl>
    <w:p w14:paraId="035E03F6" w14:textId="77777777" w:rsidR="0057341D" w:rsidRDefault="0057341D" w:rsidP="0057341D">
      <w:pPr>
        <w:spacing w:line="360" w:lineRule="auto"/>
        <w:rPr>
          <w:rFonts w:cstheme="minorHAnsi"/>
          <w:b/>
          <w:bCs/>
          <w:sz w:val="24"/>
          <w:szCs w:val="24"/>
        </w:rPr>
      </w:pPr>
    </w:p>
    <w:p w14:paraId="48CA9C3B" w14:textId="77777777" w:rsidR="0057341D" w:rsidRDefault="0057341D" w:rsidP="0057341D">
      <w:pPr>
        <w:spacing w:line="360" w:lineRule="auto"/>
        <w:rPr>
          <w:rFonts w:cstheme="minorHAnsi"/>
          <w:b/>
          <w:bCs/>
          <w:sz w:val="24"/>
          <w:szCs w:val="24"/>
        </w:rPr>
      </w:pPr>
    </w:p>
    <w:p w14:paraId="0D16B365" w14:textId="0141F39C" w:rsidR="00E9524B" w:rsidRDefault="00E9524B" w:rsidP="00A070B2">
      <w:pPr>
        <w:spacing w:line="360" w:lineRule="auto"/>
        <w:jc w:val="both"/>
        <w:rPr>
          <w:rFonts w:cstheme="minorHAnsi"/>
          <w:b/>
          <w:bCs/>
          <w:color w:val="000000" w:themeColor="text1"/>
          <w:sz w:val="24"/>
          <w:szCs w:val="24"/>
        </w:rPr>
      </w:pPr>
    </w:p>
    <w:p w14:paraId="5A2B4617" w14:textId="492CD6D1" w:rsidR="00530F97" w:rsidRDefault="00530F97" w:rsidP="00A070B2">
      <w:pPr>
        <w:spacing w:line="360" w:lineRule="auto"/>
        <w:jc w:val="both"/>
        <w:rPr>
          <w:rFonts w:cstheme="minorHAnsi"/>
          <w:b/>
          <w:bCs/>
          <w:color w:val="000000" w:themeColor="text1"/>
          <w:sz w:val="24"/>
          <w:szCs w:val="24"/>
        </w:rPr>
      </w:pPr>
    </w:p>
    <w:p w14:paraId="5839FBE5" w14:textId="489FBD7F" w:rsidR="00530F97" w:rsidRDefault="00530F97" w:rsidP="00A070B2">
      <w:pPr>
        <w:spacing w:line="360" w:lineRule="auto"/>
        <w:jc w:val="both"/>
        <w:rPr>
          <w:rFonts w:cstheme="minorHAnsi"/>
          <w:b/>
          <w:bCs/>
          <w:color w:val="000000" w:themeColor="text1"/>
          <w:sz w:val="24"/>
          <w:szCs w:val="24"/>
        </w:rPr>
      </w:pPr>
    </w:p>
    <w:p w14:paraId="33359B03" w14:textId="60390452" w:rsidR="00530F97" w:rsidRDefault="00530F97" w:rsidP="00A070B2">
      <w:pPr>
        <w:spacing w:line="360" w:lineRule="auto"/>
        <w:jc w:val="both"/>
        <w:rPr>
          <w:rFonts w:cstheme="minorHAnsi"/>
          <w:b/>
          <w:bCs/>
          <w:color w:val="000000" w:themeColor="text1"/>
          <w:sz w:val="24"/>
          <w:szCs w:val="24"/>
        </w:rPr>
      </w:pPr>
    </w:p>
    <w:p w14:paraId="0667A4BF" w14:textId="5127D687" w:rsidR="00B6712D" w:rsidRDefault="00B6712D" w:rsidP="00A070B2">
      <w:pPr>
        <w:spacing w:line="360" w:lineRule="auto"/>
        <w:jc w:val="both"/>
        <w:rPr>
          <w:rFonts w:cstheme="minorHAnsi"/>
          <w:b/>
          <w:bCs/>
          <w:color w:val="000000" w:themeColor="text1"/>
          <w:sz w:val="24"/>
          <w:szCs w:val="24"/>
        </w:rPr>
      </w:pPr>
    </w:p>
    <w:p w14:paraId="005DDA27" w14:textId="77777777" w:rsidR="00B6712D" w:rsidRPr="00530F97" w:rsidRDefault="00B6712D" w:rsidP="00A070B2">
      <w:pPr>
        <w:spacing w:line="360" w:lineRule="auto"/>
        <w:jc w:val="both"/>
        <w:rPr>
          <w:rFonts w:cstheme="minorHAnsi"/>
          <w:b/>
          <w:bCs/>
          <w:color w:val="000000" w:themeColor="text1"/>
          <w:sz w:val="24"/>
          <w:szCs w:val="24"/>
        </w:rPr>
      </w:pPr>
    </w:p>
    <w:p w14:paraId="24CAB9FA" w14:textId="77777777" w:rsidR="001C38C0" w:rsidRDefault="001C38C0">
      <w:pPr>
        <w:spacing w:line="259" w:lineRule="auto"/>
        <w:rPr>
          <w:rFonts w:asciiTheme="majorHAnsi" w:eastAsiaTheme="majorEastAsia" w:hAnsiTheme="majorHAnsi" w:cstheme="majorBidi"/>
          <w:color w:val="2F5496" w:themeColor="accent1" w:themeShade="BF"/>
          <w:sz w:val="32"/>
          <w:szCs w:val="32"/>
        </w:rPr>
      </w:pPr>
      <w:bookmarkStart w:id="4" w:name="_Toc136940193"/>
      <w:r>
        <w:br w:type="page"/>
      </w:r>
    </w:p>
    <w:p w14:paraId="2B21757A" w14:textId="549CF75E" w:rsidR="00A576A3" w:rsidRPr="00C7053F" w:rsidRDefault="00A576A3" w:rsidP="00C7053F">
      <w:pPr>
        <w:pStyle w:val="Heading1"/>
      </w:pPr>
      <w:r w:rsidRPr="00C7053F">
        <w:lastRenderedPageBreak/>
        <w:t>Section II: harmonised Data Access Agreement (</w:t>
      </w:r>
      <w:proofErr w:type="spellStart"/>
      <w:r w:rsidRPr="00C7053F">
        <w:t>hDAA</w:t>
      </w:r>
      <w:proofErr w:type="spellEnd"/>
      <w:r w:rsidRPr="00C7053F">
        <w:t>)</w:t>
      </w:r>
      <w:bookmarkEnd w:id="4"/>
    </w:p>
    <w:p w14:paraId="3DA49466" w14:textId="0D931FD6" w:rsidR="00A576A3" w:rsidRPr="009B72C6" w:rsidRDefault="00A576A3" w:rsidP="009B72C6">
      <w:pPr>
        <w:spacing w:line="360" w:lineRule="auto"/>
        <w:jc w:val="center"/>
        <w:rPr>
          <w:rFonts w:cstheme="minorHAnsi"/>
          <w:b/>
          <w:bCs/>
          <w:sz w:val="24"/>
          <w:szCs w:val="24"/>
        </w:rPr>
      </w:pPr>
      <w:r w:rsidRPr="009B72C6">
        <w:rPr>
          <w:rFonts w:cstheme="minorHAnsi"/>
          <w:b/>
          <w:bCs/>
          <w:sz w:val="24"/>
          <w:szCs w:val="24"/>
        </w:rPr>
        <w:t>Definitions</w:t>
      </w:r>
    </w:p>
    <w:tbl>
      <w:tblPr>
        <w:tblStyle w:val="TableGrid"/>
        <w:tblW w:w="0" w:type="auto"/>
        <w:tblInd w:w="279" w:type="dxa"/>
        <w:tblLook w:val="04A0" w:firstRow="1" w:lastRow="0" w:firstColumn="1" w:lastColumn="0" w:noHBand="0" w:noVBand="1"/>
      </w:tblPr>
      <w:tblGrid>
        <w:gridCol w:w="8505"/>
      </w:tblGrid>
      <w:tr w:rsidR="008358A5" w:rsidRPr="009B72C6" w14:paraId="1BB715BC" w14:textId="77777777" w:rsidTr="00A576A3">
        <w:trPr>
          <w:trHeight w:val="2306"/>
        </w:trPr>
        <w:tc>
          <w:tcPr>
            <w:tcW w:w="8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DDE70B" w14:textId="310C98A9" w:rsidR="0000547A" w:rsidRPr="009B72C6" w:rsidRDefault="0000547A" w:rsidP="009B72C6">
            <w:pPr>
              <w:spacing w:line="360" w:lineRule="auto"/>
              <w:jc w:val="both"/>
              <w:rPr>
                <w:rFonts w:eastAsia="Times New Roman" w:cstheme="minorHAnsi"/>
                <w:sz w:val="24"/>
                <w:szCs w:val="24"/>
                <w:lang w:eastAsia="en-GB"/>
              </w:rPr>
            </w:pPr>
            <w:r w:rsidRPr="009B72C6">
              <w:rPr>
                <w:rFonts w:cstheme="minorHAnsi"/>
                <w:b/>
                <w:bCs/>
                <w:sz w:val="24"/>
                <w:szCs w:val="24"/>
              </w:rPr>
              <w:t xml:space="preserve">GDPR: </w:t>
            </w:r>
            <w:r w:rsidRPr="009B72C6">
              <w:rPr>
                <w:rFonts w:cstheme="minorHAnsi"/>
                <w:sz w:val="24"/>
                <w:szCs w:val="24"/>
              </w:rPr>
              <w:t xml:space="preserve">This </w:t>
            </w:r>
            <w:proofErr w:type="spellStart"/>
            <w:r w:rsidRPr="009B72C6">
              <w:rPr>
                <w:rFonts w:cstheme="minorHAnsi"/>
                <w:sz w:val="24"/>
                <w:szCs w:val="24"/>
              </w:rPr>
              <w:t>hDAA</w:t>
            </w:r>
            <w:proofErr w:type="spellEnd"/>
            <w:r w:rsidR="00631880">
              <w:rPr>
                <w:rFonts w:cstheme="minorHAnsi"/>
                <w:sz w:val="24"/>
                <w:szCs w:val="24"/>
              </w:rPr>
              <w:t xml:space="preserve"> makes both parties compliant with</w:t>
            </w:r>
            <w:r w:rsidRPr="009B72C6">
              <w:rPr>
                <w:rFonts w:cstheme="minorHAnsi"/>
                <w:sz w:val="24"/>
                <w:szCs w:val="24"/>
              </w:rPr>
              <w:t xml:space="preserve"> the </w:t>
            </w:r>
            <w:r w:rsidR="00AD2954" w:rsidRPr="009B72C6">
              <w:rPr>
                <w:rFonts w:eastAsia="Times New Roman" w:cstheme="minorHAnsi"/>
                <w:sz w:val="24"/>
                <w:szCs w:val="24"/>
                <w:lang w:eastAsia="en-GB"/>
              </w:rPr>
              <w:t>Regulation (EU) 2016/679 of the European Parliament and of the Council,</w:t>
            </w:r>
            <w:r w:rsidR="001568B6">
              <w:rPr>
                <w:rFonts w:eastAsia="Times New Roman" w:cstheme="minorHAnsi"/>
                <w:sz w:val="24"/>
                <w:szCs w:val="24"/>
                <w:lang w:eastAsia="en-GB"/>
              </w:rPr>
              <w:t xml:space="preserve"> that is, the General Data Protection Regulation</w:t>
            </w:r>
            <w:r w:rsidR="001568B6" w:rsidRPr="009B72C6">
              <w:rPr>
                <w:rFonts w:eastAsia="Times New Roman" w:cstheme="minorHAnsi"/>
                <w:sz w:val="24"/>
                <w:szCs w:val="24"/>
                <w:lang w:eastAsia="en-GB"/>
              </w:rPr>
              <w:t xml:space="preserve"> </w:t>
            </w:r>
            <w:r w:rsidR="001568B6">
              <w:rPr>
                <w:rFonts w:eastAsia="Times New Roman" w:cstheme="minorHAnsi"/>
                <w:sz w:val="24"/>
                <w:szCs w:val="24"/>
                <w:lang w:eastAsia="en-GB"/>
              </w:rPr>
              <w:t>(</w:t>
            </w:r>
            <w:r w:rsidR="00AD2954" w:rsidRPr="009B72C6">
              <w:rPr>
                <w:rFonts w:eastAsia="Times New Roman" w:cstheme="minorHAnsi"/>
                <w:sz w:val="24"/>
                <w:szCs w:val="24"/>
                <w:lang w:eastAsia="en-GB"/>
              </w:rPr>
              <w:t>herein referred to as the ‘GDPR’</w:t>
            </w:r>
            <w:r w:rsidR="001568B6">
              <w:rPr>
                <w:rFonts w:eastAsia="Times New Roman" w:cstheme="minorHAnsi"/>
                <w:sz w:val="24"/>
                <w:szCs w:val="24"/>
                <w:lang w:eastAsia="en-GB"/>
              </w:rPr>
              <w:t>)</w:t>
            </w:r>
            <w:r w:rsidR="00204861" w:rsidRPr="009B72C6">
              <w:rPr>
                <w:rFonts w:cstheme="minorHAnsi"/>
                <w:sz w:val="24"/>
                <w:szCs w:val="24"/>
              </w:rPr>
              <w:t>.</w:t>
            </w:r>
            <w:r w:rsidR="00204861" w:rsidRPr="009B72C6">
              <w:rPr>
                <w:rStyle w:val="FootnoteReference"/>
                <w:rFonts w:cstheme="minorHAnsi"/>
                <w:sz w:val="24"/>
                <w:szCs w:val="24"/>
              </w:rPr>
              <w:footnoteReference w:id="1"/>
            </w:r>
          </w:p>
          <w:p w14:paraId="74F5709A" w14:textId="4F092D6C" w:rsidR="006F3F43" w:rsidRPr="007616E9" w:rsidRDefault="00A576A3" w:rsidP="009B72C6">
            <w:pPr>
              <w:spacing w:line="360" w:lineRule="auto"/>
              <w:rPr>
                <w:rFonts w:cstheme="minorHAnsi"/>
                <w:sz w:val="24"/>
                <w:szCs w:val="24"/>
              </w:rPr>
            </w:pPr>
            <w:r w:rsidRPr="007616E9">
              <w:rPr>
                <w:rFonts w:cstheme="minorHAnsi"/>
                <w:b/>
                <w:bCs/>
                <w:sz w:val="24"/>
                <w:szCs w:val="24"/>
              </w:rPr>
              <w:t>Data</w:t>
            </w:r>
            <w:r w:rsidRPr="007616E9">
              <w:rPr>
                <w:rFonts w:cstheme="minorHAnsi"/>
                <w:sz w:val="24"/>
                <w:szCs w:val="24"/>
              </w:rPr>
              <w:t>: Refers to</w:t>
            </w:r>
            <w:r w:rsidR="0000547A" w:rsidRPr="007616E9">
              <w:rPr>
                <w:rFonts w:cstheme="minorHAnsi"/>
                <w:sz w:val="24"/>
                <w:szCs w:val="24"/>
              </w:rPr>
              <w:t xml:space="preserve"> controlled access</w:t>
            </w:r>
            <w:r w:rsidR="006F5CB3" w:rsidRPr="007616E9">
              <w:rPr>
                <w:rFonts w:cstheme="minorHAnsi"/>
                <w:sz w:val="24"/>
                <w:szCs w:val="24"/>
              </w:rPr>
              <w:t xml:space="preserve"> </w:t>
            </w:r>
            <w:r w:rsidR="00B04040" w:rsidRPr="007616E9">
              <w:rPr>
                <w:rFonts w:cstheme="minorHAnsi"/>
                <w:sz w:val="24"/>
                <w:szCs w:val="24"/>
              </w:rPr>
              <w:t>d</w:t>
            </w:r>
            <w:r w:rsidR="006F5CB3" w:rsidRPr="007616E9">
              <w:rPr>
                <w:rFonts w:cstheme="minorHAnsi"/>
                <w:sz w:val="24"/>
                <w:szCs w:val="24"/>
              </w:rPr>
              <w:t>ata</w:t>
            </w:r>
            <w:r w:rsidR="0000547A" w:rsidRPr="007616E9">
              <w:rPr>
                <w:rFonts w:cstheme="minorHAnsi"/>
                <w:sz w:val="24"/>
                <w:szCs w:val="24"/>
              </w:rPr>
              <w:t xml:space="preserve"> (the Data)</w:t>
            </w:r>
            <w:r w:rsidR="00B42211" w:rsidRPr="007616E9">
              <w:rPr>
                <w:rFonts w:cstheme="minorHAnsi"/>
                <w:sz w:val="24"/>
                <w:szCs w:val="24"/>
              </w:rPr>
              <w:t xml:space="preserve">. </w:t>
            </w:r>
            <w:r w:rsidR="00D71E93" w:rsidRPr="007616E9">
              <w:rPr>
                <w:rFonts w:cstheme="minorHAnsi"/>
                <w:sz w:val="24"/>
                <w:szCs w:val="24"/>
              </w:rPr>
              <w:t>Under this Agreement,</w:t>
            </w:r>
            <w:r w:rsidR="00B42211" w:rsidRPr="007616E9">
              <w:rPr>
                <w:rFonts w:cstheme="minorHAnsi"/>
                <w:sz w:val="24"/>
                <w:szCs w:val="24"/>
              </w:rPr>
              <w:t xml:space="preserve"> </w:t>
            </w:r>
            <w:r w:rsidR="00D71E93" w:rsidRPr="007616E9">
              <w:rPr>
                <w:rFonts w:cstheme="minorHAnsi"/>
                <w:sz w:val="24"/>
                <w:szCs w:val="24"/>
              </w:rPr>
              <w:t>t</w:t>
            </w:r>
            <w:r w:rsidR="0000547A" w:rsidRPr="007616E9">
              <w:rPr>
                <w:rFonts w:cstheme="minorHAnsi"/>
                <w:sz w:val="24"/>
                <w:szCs w:val="24"/>
              </w:rPr>
              <w:t>he Data is pseudonymised</w:t>
            </w:r>
            <w:r w:rsidRPr="007616E9">
              <w:rPr>
                <w:rFonts w:cstheme="minorHAnsi"/>
                <w:sz w:val="24"/>
                <w:szCs w:val="24"/>
              </w:rPr>
              <w:t>.</w:t>
            </w:r>
            <w:r w:rsidR="006B267A" w:rsidRPr="007616E9">
              <w:rPr>
                <w:rFonts w:cstheme="minorHAnsi"/>
                <w:sz w:val="24"/>
                <w:szCs w:val="24"/>
              </w:rPr>
              <w:t xml:space="preserve"> </w:t>
            </w:r>
          </w:p>
          <w:p w14:paraId="06EDBB76" w14:textId="450C44C2" w:rsidR="00A576A3" w:rsidRPr="007616E9" w:rsidRDefault="00A576A3" w:rsidP="009B72C6">
            <w:pPr>
              <w:spacing w:line="360" w:lineRule="auto"/>
              <w:rPr>
                <w:rFonts w:cstheme="minorHAnsi"/>
                <w:sz w:val="24"/>
                <w:szCs w:val="24"/>
              </w:rPr>
            </w:pPr>
            <w:r w:rsidRPr="007616E9">
              <w:rPr>
                <w:rFonts w:cstheme="minorHAnsi"/>
                <w:b/>
                <w:bCs/>
                <w:sz w:val="24"/>
                <w:szCs w:val="24"/>
              </w:rPr>
              <w:t>Data Access</w:t>
            </w:r>
            <w:r w:rsidR="009C3E88" w:rsidRPr="007616E9">
              <w:rPr>
                <w:rFonts w:cstheme="minorHAnsi"/>
                <w:b/>
                <w:bCs/>
                <w:sz w:val="24"/>
                <w:szCs w:val="24"/>
              </w:rPr>
              <w:t>/Transfer</w:t>
            </w:r>
            <w:r w:rsidRPr="007616E9">
              <w:rPr>
                <w:rFonts w:cstheme="minorHAnsi"/>
                <w:sz w:val="24"/>
                <w:szCs w:val="24"/>
              </w:rPr>
              <w:t xml:space="preserve">: Refers to an Institution’s </w:t>
            </w:r>
            <w:r w:rsidR="00426B3B" w:rsidRPr="007616E9">
              <w:rPr>
                <w:rFonts w:cstheme="minorHAnsi"/>
                <w:sz w:val="24"/>
                <w:szCs w:val="24"/>
              </w:rPr>
              <w:t>right</w:t>
            </w:r>
            <w:r w:rsidRPr="007616E9">
              <w:rPr>
                <w:rFonts w:cstheme="minorHAnsi"/>
                <w:sz w:val="24"/>
                <w:szCs w:val="24"/>
              </w:rPr>
              <w:t xml:space="preserve"> to</w:t>
            </w:r>
            <w:r w:rsidR="00426B3B" w:rsidRPr="007616E9">
              <w:rPr>
                <w:rFonts w:cstheme="minorHAnsi"/>
                <w:sz w:val="24"/>
                <w:szCs w:val="24"/>
              </w:rPr>
              <w:t xml:space="preserve"> request</w:t>
            </w:r>
            <w:r w:rsidRPr="007616E9">
              <w:rPr>
                <w:rFonts w:cstheme="minorHAnsi"/>
                <w:sz w:val="24"/>
                <w:szCs w:val="24"/>
              </w:rPr>
              <w:t xml:space="preserve"> access</w:t>
            </w:r>
            <w:r w:rsidR="00426B3B" w:rsidRPr="007616E9">
              <w:rPr>
                <w:rFonts w:cstheme="minorHAnsi"/>
                <w:sz w:val="24"/>
                <w:szCs w:val="24"/>
              </w:rPr>
              <w:t xml:space="preserve"> to the Data and</w:t>
            </w:r>
            <w:r w:rsidRPr="007616E9">
              <w:rPr>
                <w:rFonts w:cstheme="minorHAnsi"/>
                <w:sz w:val="24"/>
                <w:szCs w:val="24"/>
              </w:rPr>
              <w:t xml:space="preserve"> retrieve</w:t>
            </w:r>
            <w:r w:rsidR="00426B3B" w:rsidRPr="007616E9">
              <w:rPr>
                <w:rFonts w:cstheme="minorHAnsi"/>
                <w:sz w:val="24"/>
                <w:szCs w:val="24"/>
              </w:rPr>
              <w:t xml:space="preserve"> them from</w:t>
            </w:r>
            <w:r w:rsidR="008F508D" w:rsidRPr="007616E9">
              <w:rPr>
                <w:rFonts w:cstheme="minorHAnsi"/>
                <w:sz w:val="24"/>
                <w:szCs w:val="24"/>
              </w:rPr>
              <w:t xml:space="preserve"> the Data Controller’s Institution </w:t>
            </w:r>
            <w:r w:rsidR="00426B3B" w:rsidRPr="007616E9">
              <w:rPr>
                <w:rFonts w:cstheme="minorHAnsi"/>
                <w:sz w:val="24"/>
                <w:szCs w:val="24"/>
              </w:rPr>
              <w:t xml:space="preserve">upon approval of this </w:t>
            </w:r>
            <w:proofErr w:type="spellStart"/>
            <w:r w:rsidR="00426B3B" w:rsidRPr="007616E9">
              <w:rPr>
                <w:rFonts w:cstheme="minorHAnsi"/>
                <w:sz w:val="24"/>
                <w:szCs w:val="24"/>
              </w:rPr>
              <w:t>hDAA</w:t>
            </w:r>
            <w:proofErr w:type="spellEnd"/>
            <w:r w:rsidR="00426B3B" w:rsidRPr="007616E9">
              <w:rPr>
                <w:rFonts w:cstheme="minorHAnsi"/>
                <w:sz w:val="24"/>
                <w:szCs w:val="24"/>
              </w:rPr>
              <w:t xml:space="preserve"> by the corresponding DAC</w:t>
            </w:r>
            <w:r w:rsidR="004E6645" w:rsidRPr="007616E9">
              <w:rPr>
                <w:rFonts w:cstheme="minorHAnsi"/>
                <w:sz w:val="24"/>
                <w:szCs w:val="24"/>
              </w:rPr>
              <w:t xml:space="preserve"> within the Data Controller’s Institution</w:t>
            </w:r>
            <w:r w:rsidR="00426B3B" w:rsidRPr="007616E9">
              <w:rPr>
                <w:rFonts w:cstheme="minorHAnsi"/>
                <w:sz w:val="24"/>
                <w:szCs w:val="24"/>
              </w:rPr>
              <w:t>.</w:t>
            </w:r>
          </w:p>
          <w:p w14:paraId="693D468D" w14:textId="68E8B9E5" w:rsidR="00426B3B" w:rsidRPr="009B72C6" w:rsidRDefault="00426B3B" w:rsidP="009B72C6">
            <w:pPr>
              <w:spacing w:line="360" w:lineRule="auto"/>
              <w:rPr>
                <w:rFonts w:cstheme="minorHAnsi"/>
                <w:b/>
                <w:bCs/>
                <w:sz w:val="24"/>
                <w:szCs w:val="24"/>
              </w:rPr>
            </w:pPr>
            <w:r w:rsidRPr="009B72C6">
              <w:rPr>
                <w:rFonts w:cstheme="minorHAnsi"/>
                <w:b/>
                <w:bCs/>
                <w:sz w:val="24"/>
                <w:szCs w:val="24"/>
              </w:rPr>
              <w:t xml:space="preserve">Data Handling: </w:t>
            </w:r>
            <w:r w:rsidRPr="009B72C6">
              <w:rPr>
                <w:rFonts w:cstheme="minorHAnsi"/>
                <w:sz w:val="24"/>
                <w:szCs w:val="24"/>
              </w:rPr>
              <w:t>Refers to an Institution’s ability to analyse and manipulate the Data</w:t>
            </w:r>
            <w:r w:rsidR="003C1C78">
              <w:rPr>
                <w:rFonts w:cstheme="minorHAnsi"/>
                <w:sz w:val="24"/>
                <w:szCs w:val="24"/>
              </w:rPr>
              <w:t xml:space="preserve"> </w:t>
            </w:r>
            <w:r w:rsidRPr="009B72C6">
              <w:rPr>
                <w:rFonts w:cstheme="minorHAnsi"/>
                <w:sz w:val="24"/>
                <w:szCs w:val="24"/>
              </w:rPr>
              <w:t xml:space="preserve">within its own computer network.  </w:t>
            </w:r>
          </w:p>
          <w:p w14:paraId="6EC88143" w14:textId="75F98535" w:rsidR="00A576A3" w:rsidRPr="009B72C6" w:rsidRDefault="00A576A3" w:rsidP="009B72C6">
            <w:pPr>
              <w:spacing w:line="360" w:lineRule="auto"/>
              <w:rPr>
                <w:rFonts w:cstheme="minorHAnsi"/>
                <w:sz w:val="24"/>
                <w:szCs w:val="24"/>
              </w:rPr>
            </w:pPr>
            <w:bookmarkStart w:id="5" w:name="_Hlk17464231"/>
            <w:r w:rsidRPr="009B72C6">
              <w:rPr>
                <w:rFonts w:cstheme="minorHAnsi"/>
                <w:b/>
                <w:bCs/>
                <w:sz w:val="24"/>
                <w:szCs w:val="24"/>
              </w:rPr>
              <w:t xml:space="preserve">Data </w:t>
            </w:r>
            <w:r w:rsidR="00E32794" w:rsidRPr="009B72C6">
              <w:rPr>
                <w:rFonts w:cstheme="minorHAnsi"/>
                <w:b/>
                <w:bCs/>
                <w:sz w:val="24"/>
                <w:szCs w:val="24"/>
              </w:rPr>
              <w:t>Controller</w:t>
            </w:r>
            <w:r w:rsidR="003C1C78">
              <w:rPr>
                <w:rFonts w:cstheme="minorHAnsi"/>
                <w:b/>
                <w:bCs/>
                <w:sz w:val="24"/>
                <w:szCs w:val="24"/>
              </w:rPr>
              <w:t>(s)</w:t>
            </w:r>
            <w:r w:rsidRPr="009B72C6">
              <w:rPr>
                <w:rFonts w:cstheme="minorHAnsi"/>
                <w:sz w:val="24"/>
                <w:szCs w:val="24"/>
              </w:rPr>
              <w:t xml:space="preserve">: Refers to an Institution, responsible for the generation of the Data and its </w:t>
            </w:r>
            <w:r w:rsidR="00243C29">
              <w:rPr>
                <w:rFonts w:cstheme="minorHAnsi"/>
                <w:sz w:val="24"/>
                <w:szCs w:val="24"/>
              </w:rPr>
              <w:t>pseud</w:t>
            </w:r>
            <w:r w:rsidRPr="009B72C6">
              <w:rPr>
                <w:rFonts w:cstheme="minorHAnsi"/>
                <w:sz w:val="24"/>
                <w:szCs w:val="24"/>
              </w:rPr>
              <w:t>onymisation</w:t>
            </w:r>
            <w:r w:rsidR="00E0317C">
              <w:rPr>
                <w:rFonts w:cstheme="minorHAnsi"/>
                <w:sz w:val="24"/>
                <w:szCs w:val="24"/>
              </w:rPr>
              <w:t>. A</w:t>
            </w:r>
            <w:r w:rsidR="00243C29">
              <w:rPr>
                <w:rFonts w:cstheme="minorHAnsi"/>
                <w:sz w:val="24"/>
                <w:szCs w:val="24"/>
              </w:rPr>
              <w:t xml:space="preserve"> key-code permitting relinkage to Data Subjects is kept by the Data Controller(s)</w:t>
            </w:r>
            <w:r w:rsidRPr="009B72C6">
              <w:rPr>
                <w:rFonts w:cstheme="minorHAnsi"/>
                <w:sz w:val="24"/>
                <w:szCs w:val="24"/>
              </w:rPr>
              <w:t>.</w:t>
            </w:r>
          </w:p>
          <w:p w14:paraId="1D13D2B7" w14:textId="77777777" w:rsidR="00A576A3" w:rsidRPr="009B72C6" w:rsidRDefault="00A576A3" w:rsidP="009B72C6">
            <w:pPr>
              <w:spacing w:line="360" w:lineRule="auto"/>
              <w:rPr>
                <w:rFonts w:cstheme="minorHAnsi"/>
                <w:sz w:val="24"/>
                <w:szCs w:val="24"/>
              </w:rPr>
            </w:pPr>
            <w:r w:rsidRPr="009B72C6">
              <w:rPr>
                <w:rFonts w:cstheme="minorHAnsi"/>
                <w:b/>
                <w:bCs/>
                <w:sz w:val="24"/>
                <w:szCs w:val="24"/>
              </w:rPr>
              <w:t>Data Subject</w:t>
            </w:r>
            <w:r w:rsidRPr="009B72C6">
              <w:rPr>
                <w:rFonts w:cstheme="minorHAnsi"/>
                <w:sz w:val="24"/>
                <w:szCs w:val="24"/>
              </w:rPr>
              <w:t>: Refers to any individual who is the source of any Data covered by this Agreement.</w:t>
            </w:r>
          </w:p>
          <w:p w14:paraId="1C877533" w14:textId="551FA0B0" w:rsidR="00A576A3" w:rsidRPr="007616E9" w:rsidRDefault="00A576A3" w:rsidP="009B72C6">
            <w:pPr>
              <w:spacing w:line="360" w:lineRule="auto"/>
              <w:rPr>
                <w:rFonts w:cstheme="minorHAnsi"/>
                <w:sz w:val="24"/>
                <w:szCs w:val="24"/>
              </w:rPr>
            </w:pPr>
            <w:r w:rsidRPr="007616E9">
              <w:rPr>
                <w:rFonts w:cstheme="minorHAnsi"/>
                <w:b/>
                <w:bCs/>
                <w:sz w:val="24"/>
                <w:szCs w:val="24"/>
              </w:rPr>
              <w:t>Data Rec</w:t>
            </w:r>
            <w:r w:rsidR="00407BDF" w:rsidRPr="007616E9">
              <w:rPr>
                <w:rFonts w:cstheme="minorHAnsi"/>
                <w:b/>
                <w:bCs/>
                <w:sz w:val="24"/>
                <w:szCs w:val="24"/>
              </w:rPr>
              <w:t>ipient</w:t>
            </w:r>
            <w:r w:rsidRPr="007616E9">
              <w:rPr>
                <w:rFonts w:cstheme="minorHAnsi"/>
                <w:b/>
                <w:bCs/>
                <w:sz w:val="24"/>
                <w:szCs w:val="24"/>
              </w:rPr>
              <w:t xml:space="preserve"> (‘You’)</w:t>
            </w:r>
            <w:r w:rsidRPr="007616E9">
              <w:rPr>
                <w:rFonts w:cstheme="minorHAnsi"/>
                <w:sz w:val="24"/>
                <w:szCs w:val="24"/>
              </w:rPr>
              <w:t>: Refers to the Institution who</w:t>
            </w:r>
            <w:r w:rsidR="0000547A" w:rsidRPr="007616E9">
              <w:rPr>
                <w:rFonts w:cstheme="minorHAnsi"/>
                <w:sz w:val="24"/>
                <w:szCs w:val="24"/>
              </w:rPr>
              <w:t xml:space="preserve"> requests</w:t>
            </w:r>
            <w:r w:rsidRPr="007616E9">
              <w:rPr>
                <w:rFonts w:cstheme="minorHAnsi"/>
                <w:sz w:val="24"/>
                <w:szCs w:val="24"/>
              </w:rPr>
              <w:t xml:space="preserve"> Access to </w:t>
            </w:r>
            <w:r w:rsidR="0000547A" w:rsidRPr="007616E9">
              <w:rPr>
                <w:rFonts w:cstheme="minorHAnsi"/>
                <w:sz w:val="24"/>
                <w:szCs w:val="24"/>
              </w:rPr>
              <w:t>the</w:t>
            </w:r>
            <w:r w:rsidRPr="007616E9">
              <w:rPr>
                <w:rFonts w:cstheme="minorHAnsi"/>
                <w:sz w:val="24"/>
                <w:szCs w:val="24"/>
              </w:rPr>
              <w:t xml:space="preserve"> Data through this Agreement.</w:t>
            </w:r>
          </w:p>
          <w:p w14:paraId="13A7DA48" w14:textId="39645668" w:rsidR="00A576A3" w:rsidRPr="009B72C6" w:rsidRDefault="00A576A3" w:rsidP="009B72C6">
            <w:pPr>
              <w:spacing w:line="360" w:lineRule="auto"/>
              <w:rPr>
                <w:rFonts w:cstheme="minorHAnsi"/>
                <w:sz w:val="24"/>
                <w:szCs w:val="24"/>
              </w:rPr>
            </w:pPr>
            <w:bookmarkStart w:id="6" w:name="_Hlk15829110"/>
            <w:r w:rsidRPr="009B72C6">
              <w:rPr>
                <w:rFonts w:cstheme="minorHAnsi"/>
                <w:b/>
                <w:bCs/>
                <w:sz w:val="24"/>
                <w:szCs w:val="24"/>
              </w:rPr>
              <w:t>Authorised Personnel</w:t>
            </w:r>
            <w:r w:rsidRPr="009B72C6">
              <w:rPr>
                <w:rFonts w:cstheme="minorHAnsi"/>
                <w:sz w:val="24"/>
                <w:szCs w:val="24"/>
              </w:rPr>
              <w:t xml:space="preserve">: The individual(s) at the Institution </w:t>
            </w:r>
            <w:r w:rsidR="0007766F" w:rsidRPr="009B72C6">
              <w:rPr>
                <w:rFonts w:cstheme="minorHAnsi"/>
                <w:sz w:val="24"/>
                <w:szCs w:val="24"/>
              </w:rPr>
              <w:t xml:space="preserve">requesting </w:t>
            </w:r>
            <w:r w:rsidRPr="009B72C6">
              <w:rPr>
                <w:rFonts w:cstheme="minorHAnsi"/>
                <w:sz w:val="24"/>
                <w:szCs w:val="24"/>
              </w:rPr>
              <w:t>Access to the Data.</w:t>
            </w:r>
            <w:bookmarkEnd w:id="6"/>
          </w:p>
          <w:bookmarkEnd w:id="5"/>
          <w:p w14:paraId="79E19410" w14:textId="77777777" w:rsidR="00A576A3" w:rsidRPr="009B72C6" w:rsidRDefault="00A576A3" w:rsidP="009B72C6">
            <w:pPr>
              <w:spacing w:line="360" w:lineRule="auto"/>
              <w:rPr>
                <w:rFonts w:cstheme="minorHAnsi"/>
                <w:sz w:val="24"/>
                <w:szCs w:val="24"/>
              </w:rPr>
            </w:pPr>
            <w:r w:rsidRPr="009B72C6">
              <w:rPr>
                <w:rFonts w:cstheme="minorHAnsi"/>
                <w:b/>
                <w:bCs/>
                <w:sz w:val="24"/>
                <w:szCs w:val="24"/>
              </w:rPr>
              <w:t>Research Project</w:t>
            </w:r>
            <w:r w:rsidRPr="009B72C6">
              <w:rPr>
                <w:rFonts w:cstheme="minorHAnsi"/>
                <w:sz w:val="24"/>
                <w:szCs w:val="24"/>
              </w:rPr>
              <w:t>: The Project for which You have requested Access to the Data.</w:t>
            </w:r>
          </w:p>
          <w:p w14:paraId="5DFA2CDC" w14:textId="77777777" w:rsidR="00A576A3" w:rsidRPr="009B72C6" w:rsidRDefault="00A576A3" w:rsidP="009B72C6">
            <w:pPr>
              <w:spacing w:line="360" w:lineRule="auto"/>
              <w:rPr>
                <w:rFonts w:cstheme="minorHAnsi"/>
                <w:sz w:val="24"/>
                <w:szCs w:val="24"/>
              </w:rPr>
            </w:pPr>
            <w:r w:rsidRPr="009B72C6">
              <w:rPr>
                <w:rFonts w:cstheme="minorHAnsi"/>
                <w:b/>
                <w:bCs/>
                <w:sz w:val="24"/>
                <w:szCs w:val="24"/>
              </w:rPr>
              <w:t>Publications</w:t>
            </w:r>
            <w:r w:rsidRPr="009B72C6">
              <w:rPr>
                <w:rFonts w:cstheme="minorHAnsi"/>
                <w:sz w:val="24"/>
                <w:szCs w:val="24"/>
              </w:rPr>
              <w:t xml:space="preserve">: Refers, without limitation, to any and all articles published in print journals, electronic journals, reviews, books, posters, and other written and verbal presentations of Research that have been accepted by peer review. </w:t>
            </w:r>
          </w:p>
          <w:p w14:paraId="6197E849" w14:textId="757ACFA1" w:rsidR="00A576A3" w:rsidRPr="009B72C6" w:rsidRDefault="00A576A3" w:rsidP="009B72C6">
            <w:pPr>
              <w:spacing w:line="360" w:lineRule="auto"/>
              <w:rPr>
                <w:rFonts w:cstheme="minorHAnsi"/>
                <w:sz w:val="24"/>
                <w:szCs w:val="24"/>
              </w:rPr>
            </w:pPr>
            <w:r w:rsidRPr="009B72C6">
              <w:rPr>
                <w:rFonts w:cstheme="minorHAnsi"/>
                <w:b/>
                <w:bCs/>
                <w:sz w:val="24"/>
                <w:szCs w:val="24"/>
              </w:rPr>
              <w:t>EU-STANDS4PM</w:t>
            </w:r>
            <w:r w:rsidRPr="009B72C6">
              <w:rPr>
                <w:rFonts w:cstheme="minorHAnsi"/>
                <w:sz w:val="24"/>
                <w:szCs w:val="24"/>
              </w:rPr>
              <w:t xml:space="preserve">: This </w:t>
            </w:r>
            <w:proofErr w:type="spellStart"/>
            <w:r w:rsidRPr="009B72C6">
              <w:rPr>
                <w:rFonts w:cstheme="minorHAnsi"/>
                <w:sz w:val="24"/>
                <w:szCs w:val="24"/>
              </w:rPr>
              <w:t>hDAA</w:t>
            </w:r>
            <w:proofErr w:type="spellEnd"/>
            <w:r w:rsidRPr="009B72C6">
              <w:rPr>
                <w:rFonts w:cstheme="minorHAnsi"/>
                <w:sz w:val="24"/>
                <w:szCs w:val="24"/>
              </w:rPr>
              <w:t xml:space="preserve"> was developed by</w:t>
            </w:r>
            <w:r w:rsidR="007C33D6">
              <w:rPr>
                <w:rFonts w:cstheme="minorHAnsi"/>
                <w:sz w:val="24"/>
                <w:szCs w:val="24"/>
              </w:rPr>
              <w:t xml:space="preserve"> the</w:t>
            </w:r>
            <w:r w:rsidRPr="009B72C6">
              <w:rPr>
                <w:rFonts w:cstheme="minorHAnsi"/>
                <w:sz w:val="24"/>
                <w:szCs w:val="24"/>
              </w:rPr>
              <w:t xml:space="preserve"> EU-STANDS4PM, </w:t>
            </w:r>
            <w:hyperlink r:id="rId10" w:history="1">
              <w:r w:rsidRPr="009B72C6">
                <w:rPr>
                  <w:rStyle w:val="Hyperlink"/>
                  <w:rFonts w:cstheme="minorHAnsi"/>
                  <w:color w:val="auto"/>
                  <w:sz w:val="24"/>
                  <w:szCs w:val="24"/>
                </w:rPr>
                <w:t>http://www/eu-stands4pm.eu/</w:t>
              </w:r>
            </w:hyperlink>
            <w:r w:rsidRPr="009B72C6">
              <w:rPr>
                <w:rFonts w:cstheme="minorHAnsi"/>
                <w:sz w:val="24"/>
                <w:szCs w:val="24"/>
              </w:rPr>
              <w:t xml:space="preserve">   </w:t>
            </w:r>
            <w:ins w:id="7" w:author="Stephan Beck" w:date="2019-07-29T12:03:00Z">
              <w:r w:rsidRPr="009B72C6">
                <w:rPr>
                  <w:rFonts w:cstheme="minorHAnsi"/>
                  <w:sz w:val="24"/>
                  <w:szCs w:val="24"/>
                </w:rPr>
                <w:t xml:space="preserve"> </w:t>
              </w:r>
            </w:ins>
          </w:p>
        </w:tc>
      </w:tr>
    </w:tbl>
    <w:p w14:paraId="59C97F46" w14:textId="77777777" w:rsidR="0008731A" w:rsidRPr="009B72C6" w:rsidRDefault="0008731A" w:rsidP="009B72C6">
      <w:pPr>
        <w:spacing w:line="360" w:lineRule="auto"/>
        <w:rPr>
          <w:rFonts w:cstheme="minorHAnsi"/>
          <w:sz w:val="24"/>
          <w:szCs w:val="24"/>
        </w:rPr>
      </w:pPr>
    </w:p>
    <w:p w14:paraId="2CF32B6A" w14:textId="67DE3B33" w:rsidR="00A576A3" w:rsidRPr="00C7053F" w:rsidRDefault="00A576A3" w:rsidP="00C7053F">
      <w:pPr>
        <w:spacing w:line="259" w:lineRule="auto"/>
        <w:rPr>
          <w:rFonts w:asciiTheme="majorHAnsi" w:eastAsiaTheme="majorEastAsia" w:hAnsiTheme="majorHAnsi" w:cstheme="majorBidi"/>
          <w:color w:val="2F5496" w:themeColor="accent1" w:themeShade="BF"/>
          <w:sz w:val="32"/>
          <w:szCs w:val="32"/>
        </w:rPr>
      </w:pPr>
      <w:r w:rsidRPr="00C7053F">
        <w:rPr>
          <w:color w:val="2F5496" w:themeColor="accent1" w:themeShade="BF"/>
          <w:sz w:val="32"/>
          <w:szCs w:val="32"/>
        </w:rPr>
        <w:lastRenderedPageBreak/>
        <w:t>Terms and Conditions</w:t>
      </w:r>
    </w:p>
    <w:p w14:paraId="07D546F8" w14:textId="77777777" w:rsidR="00A576A3" w:rsidRPr="009B72C6" w:rsidRDefault="00A576A3" w:rsidP="009B72C6">
      <w:pPr>
        <w:spacing w:line="360" w:lineRule="auto"/>
        <w:jc w:val="both"/>
        <w:rPr>
          <w:rFonts w:cstheme="minorHAnsi"/>
          <w:sz w:val="24"/>
          <w:szCs w:val="24"/>
        </w:rPr>
      </w:pPr>
      <w:r w:rsidRPr="009B72C6">
        <w:rPr>
          <w:rFonts w:cstheme="minorHAnsi"/>
          <w:sz w:val="24"/>
          <w:szCs w:val="24"/>
        </w:rPr>
        <w:t>In signing this Agreement:</w:t>
      </w:r>
    </w:p>
    <w:tbl>
      <w:tblPr>
        <w:tblStyle w:val="TableGrid"/>
        <w:tblW w:w="0" w:type="auto"/>
        <w:tblInd w:w="279" w:type="dxa"/>
        <w:tblLook w:val="04A0" w:firstRow="1" w:lastRow="0" w:firstColumn="1" w:lastColumn="0" w:noHBand="0" w:noVBand="1"/>
      </w:tblPr>
      <w:tblGrid>
        <w:gridCol w:w="8737"/>
      </w:tblGrid>
      <w:tr w:rsidR="008358A5" w:rsidRPr="009B72C6" w14:paraId="31401D21" w14:textId="77777777" w:rsidTr="00A576A3">
        <w:trPr>
          <w:trHeight w:val="2306"/>
        </w:trPr>
        <w:tc>
          <w:tcPr>
            <w:tcW w:w="8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105A2F" w14:textId="48F01366"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w:t>
            </w:r>
            <w:r w:rsidR="006A55C9" w:rsidRPr="00B36A2E">
              <w:rPr>
                <w:rFonts w:cstheme="minorHAnsi"/>
                <w:sz w:val="24"/>
                <w:szCs w:val="24"/>
              </w:rPr>
              <w:t>,</w:t>
            </w:r>
            <w:r w:rsidR="00C7053F" w:rsidRPr="00B36A2E">
              <w:rPr>
                <w:rFonts w:cstheme="minorHAnsi"/>
                <w:sz w:val="24"/>
                <w:szCs w:val="24"/>
              </w:rPr>
              <w:t xml:space="preserve"> the Data Recipient</w:t>
            </w:r>
            <w:r w:rsidR="006A55C9" w:rsidRPr="00B36A2E">
              <w:rPr>
                <w:rFonts w:cstheme="minorHAnsi"/>
                <w:sz w:val="24"/>
                <w:szCs w:val="24"/>
              </w:rPr>
              <w:t>,</w:t>
            </w:r>
            <w:r w:rsidRPr="00B36A2E">
              <w:rPr>
                <w:rFonts w:cstheme="minorHAnsi"/>
                <w:sz w:val="24"/>
                <w:szCs w:val="24"/>
              </w:rPr>
              <w:t xml:space="preserve"> agree to only use the Data for the Purpose of the Project.</w:t>
            </w:r>
          </w:p>
          <w:p w14:paraId="3A60787E" w14:textId="3DE9CA46"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agree to preserve, at all times, the confidentiality of information and Data pertaining to Data Subjects. You undertake not to use or attempt to use the Data to compromise or otherwise infringe the confidentiality of information on Data Subjects and their right to privacy.</w:t>
            </w:r>
          </w:p>
          <w:p w14:paraId="21FB5530" w14:textId="01F7D531" w:rsidR="009B72C6"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agree not to attempt to identify Data Subjects.</w:t>
            </w:r>
          </w:p>
          <w:p w14:paraId="16DA36D8" w14:textId="77A83ED0" w:rsidR="00D52EAA" w:rsidRPr="00950C3E" w:rsidRDefault="00D52EAA" w:rsidP="008855B3">
            <w:pPr>
              <w:pStyle w:val="ListParagraph"/>
              <w:numPr>
                <w:ilvl w:val="0"/>
                <w:numId w:val="2"/>
              </w:numPr>
              <w:spacing w:line="360" w:lineRule="auto"/>
              <w:rPr>
                <w:rFonts w:cstheme="minorHAnsi"/>
                <w:sz w:val="24"/>
                <w:szCs w:val="24"/>
              </w:rPr>
            </w:pPr>
            <w:r w:rsidRPr="00950C3E">
              <w:rPr>
                <w:rFonts w:cstheme="minorHAnsi"/>
                <w:sz w:val="24"/>
                <w:szCs w:val="24"/>
              </w:rPr>
              <w:t xml:space="preserve">You and your Authorised Personnel agree to </w:t>
            </w:r>
            <w:r w:rsidR="008F0896" w:rsidRPr="00950C3E">
              <w:rPr>
                <w:rFonts w:cstheme="minorHAnsi"/>
                <w:sz w:val="24"/>
                <w:szCs w:val="24"/>
              </w:rPr>
              <w:t xml:space="preserve">take into consideration </w:t>
            </w:r>
            <w:r w:rsidRPr="00950C3E">
              <w:rPr>
                <w:rFonts w:cstheme="minorHAnsi"/>
                <w:sz w:val="24"/>
                <w:szCs w:val="24"/>
              </w:rPr>
              <w:t>any usage restrictions</w:t>
            </w:r>
            <w:r w:rsidR="008855B3" w:rsidRPr="00950C3E">
              <w:rPr>
                <w:rFonts w:cstheme="minorHAnsi"/>
                <w:sz w:val="24"/>
                <w:szCs w:val="24"/>
              </w:rPr>
              <w:t xml:space="preserve"> (</w:t>
            </w:r>
            <w:r w:rsidR="008F0896" w:rsidRPr="00950C3E">
              <w:rPr>
                <w:rFonts w:cstheme="minorHAnsi"/>
                <w:sz w:val="24"/>
                <w:szCs w:val="24"/>
              </w:rPr>
              <w:t>if any</w:t>
            </w:r>
            <w:r w:rsidR="008855B3" w:rsidRPr="00950C3E">
              <w:rPr>
                <w:rFonts w:cstheme="minorHAnsi"/>
                <w:sz w:val="24"/>
                <w:szCs w:val="24"/>
              </w:rPr>
              <w:t>)</w:t>
            </w:r>
            <w:r w:rsidR="008F0896" w:rsidRPr="00950C3E">
              <w:rPr>
                <w:rFonts w:cstheme="minorHAnsi"/>
                <w:sz w:val="24"/>
                <w:szCs w:val="24"/>
              </w:rPr>
              <w:t>,</w:t>
            </w:r>
            <w:r w:rsidRPr="00950C3E">
              <w:rPr>
                <w:rFonts w:cstheme="minorHAnsi"/>
                <w:sz w:val="24"/>
                <w:szCs w:val="24"/>
              </w:rPr>
              <w:t xml:space="preserve"> stemming from </w:t>
            </w:r>
            <w:r w:rsidR="008F0896" w:rsidRPr="00950C3E">
              <w:rPr>
                <w:rFonts w:cstheme="minorHAnsi"/>
                <w:sz w:val="24"/>
                <w:szCs w:val="24"/>
              </w:rPr>
              <w:t>c</w:t>
            </w:r>
            <w:r w:rsidRPr="00950C3E">
              <w:rPr>
                <w:rFonts w:cstheme="minorHAnsi"/>
                <w:sz w:val="24"/>
                <w:szCs w:val="24"/>
              </w:rPr>
              <w:t>onsent</w:t>
            </w:r>
            <w:r w:rsidR="008F0896" w:rsidRPr="00950C3E">
              <w:rPr>
                <w:rFonts w:cstheme="minorHAnsi"/>
                <w:sz w:val="24"/>
                <w:szCs w:val="24"/>
              </w:rPr>
              <w:t>, i.e. the appropriate lawful basis for processing the Data</w:t>
            </w:r>
            <w:r w:rsidR="008855B3" w:rsidRPr="00950C3E">
              <w:rPr>
                <w:rFonts w:cstheme="minorHAnsi"/>
                <w:sz w:val="24"/>
                <w:szCs w:val="24"/>
              </w:rPr>
              <w:t xml:space="preserve">, as well as any </w:t>
            </w:r>
            <w:r w:rsidRPr="00950C3E">
              <w:rPr>
                <w:rFonts w:cstheme="minorHAnsi"/>
                <w:sz w:val="24"/>
                <w:szCs w:val="24"/>
              </w:rPr>
              <w:t>usage restrictions stemming from any applicable internal policies of your Institution.</w:t>
            </w:r>
          </w:p>
          <w:p w14:paraId="41FFDCFE" w14:textId="4D01A962" w:rsidR="009B72C6" w:rsidRPr="00B36A2E" w:rsidRDefault="009B72C6" w:rsidP="009B72C6">
            <w:pPr>
              <w:pStyle w:val="ListParagraph"/>
              <w:numPr>
                <w:ilvl w:val="0"/>
                <w:numId w:val="2"/>
              </w:numPr>
              <w:spacing w:line="360" w:lineRule="auto"/>
              <w:rPr>
                <w:rFonts w:cstheme="minorHAnsi"/>
                <w:sz w:val="24"/>
                <w:szCs w:val="24"/>
              </w:rPr>
            </w:pPr>
            <w:r w:rsidRPr="00B36A2E">
              <w:rPr>
                <w:rFonts w:eastAsia="Times New Roman" w:cstheme="minorHAnsi"/>
                <w:sz w:val="24"/>
                <w:szCs w:val="24"/>
                <w:lang w:eastAsia="en-GB"/>
              </w:rPr>
              <w:t xml:space="preserve">You agree that in handling this Data You will follow an up-to-date information technology (IT) policy that must include, at a minimum, the following items:  </w:t>
            </w:r>
          </w:p>
          <w:p w14:paraId="0FCDCBDA" w14:textId="09B10ADC" w:rsidR="009B72C6" w:rsidRPr="00B36A2E" w:rsidRDefault="009B72C6" w:rsidP="009B72C6">
            <w:pPr>
              <w:spacing w:line="360" w:lineRule="auto"/>
              <w:ind w:left="720"/>
              <w:rPr>
                <w:rFonts w:eastAsia="Times New Roman" w:cstheme="minorHAnsi"/>
                <w:sz w:val="24"/>
                <w:szCs w:val="24"/>
                <w:lang w:eastAsia="en-GB"/>
              </w:rPr>
            </w:pPr>
            <w:r w:rsidRPr="00B36A2E">
              <w:rPr>
                <w:rFonts w:eastAsia="Times New Roman" w:cstheme="minorHAnsi"/>
                <w:sz w:val="24"/>
                <w:szCs w:val="24"/>
                <w:lang w:eastAsia="en-GB"/>
              </w:rPr>
              <w:t xml:space="preserve">a. Logging and auditing of Access to the Data and to the computer network;  </w:t>
            </w:r>
          </w:p>
          <w:p w14:paraId="651219EC" w14:textId="77777777" w:rsidR="009B72C6" w:rsidRPr="00B36A2E" w:rsidRDefault="009B72C6" w:rsidP="009B72C6">
            <w:pPr>
              <w:spacing w:line="360" w:lineRule="auto"/>
              <w:ind w:left="720"/>
              <w:rPr>
                <w:rFonts w:eastAsia="Times New Roman" w:cstheme="minorHAnsi"/>
                <w:sz w:val="24"/>
                <w:szCs w:val="24"/>
                <w:lang w:eastAsia="en-GB"/>
              </w:rPr>
            </w:pPr>
            <w:r w:rsidRPr="00B36A2E">
              <w:rPr>
                <w:rFonts w:eastAsia="Times New Roman" w:cstheme="minorHAnsi"/>
                <w:sz w:val="24"/>
                <w:szCs w:val="24"/>
                <w:lang w:eastAsia="en-GB"/>
              </w:rPr>
              <w:t>b. Password protection to computer network</w:t>
            </w:r>
            <w:r w:rsidRPr="00B36A2E">
              <w:rPr>
                <w:rFonts w:cstheme="minorHAnsi"/>
                <w:sz w:val="24"/>
                <w:szCs w:val="24"/>
              </w:rPr>
              <w:t xml:space="preserve"> and/or strong data encryption</w:t>
            </w:r>
            <w:r w:rsidRPr="00B36A2E">
              <w:rPr>
                <w:rFonts w:eastAsia="Times New Roman" w:cstheme="minorHAnsi"/>
                <w:sz w:val="24"/>
                <w:szCs w:val="24"/>
                <w:lang w:eastAsia="en-GB"/>
              </w:rPr>
              <w:t xml:space="preserve">; </w:t>
            </w:r>
          </w:p>
          <w:p w14:paraId="027967A0" w14:textId="77777777" w:rsidR="009B72C6" w:rsidRPr="00B36A2E" w:rsidRDefault="009B72C6" w:rsidP="009B72C6">
            <w:pPr>
              <w:spacing w:line="360" w:lineRule="auto"/>
              <w:ind w:left="720"/>
              <w:rPr>
                <w:rFonts w:eastAsia="Times New Roman" w:cstheme="minorHAnsi"/>
                <w:sz w:val="24"/>
                <w:szCs w:val="24"/>
                <w:lang w:eastAsia="en-GB"/>
              </w:rPr>
            </w:pPr>
            <w:r w:rsidRPr="00B36A2E">
              <w:rPr>
                <w:rFonts w:eastAsia="Times New Roman" w:cstheme="minorHAnsi"/>
                <w:sz w:val="24"/>
                <w:szCs w:val="24"/>
                <w:lang w:eastAsia="en-GB"/>
              </w:rPr>
              <w:t xml:space="preserve">c. Virus and malware protection to computers on the computer network; </w:t>
            </w:r>
          </w:p>
          <w:p w14:paraId="06892664" w14:textId="77777777" w:rsidR="009B72C6" w:rsidRPr="00B36A2E" w:rsidRDefault="009B72C6" w:rsidP="009B72C6">
            <w:pPr>
              <w:spacing w:line="360" w:lineRule="auto"/>
              <w:ind w:left="720"/>
              <w:rPr>
                <w:rFonts w:eastAsia="Times New Roman" w:cstheme="minorHAnsi"/>
                <w:sz w:val="24"/>
                <w:szCs w:val="24"/>
                <w:lang w:eastAsia="en-GB"/>
              </w:rPr>
            </w:pPr>
            <w:r w:rsidRPr="00B36A2E">
              <w:rPr>
                <w:rFonts w:eastAsia="Times New Roman" w:cstheme="minorHAnsi"/>
                <w:sz w:val="24"/>
                <w:szCs w:val="24"/>
                <w:lang w:eastAsia="en-GB"/>
              </w:rPr>
              <w:t>d. Secure backup procedure;</w:t>
            </w:r>
          </w:p>
          <w:p w14:paraId="4E24C2AA" w14:textId="72800328"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acknowledge that Access to the Data is granted for the duration of the Project described in Section I</w:t>
            </w:r>
            <w:r w:rsidR="00701839" w:rsidRPr="00B36A2E">
              <w:rPr>
                <w:rFonts w:cstheme="minorHAnsi"/>
                <w:sz w:val="24"/>
                <w:szCs w:val="24"/>
              </w:rPr>
              <w:t>, as well as any new Project under the same research field or area</w:t>
            </w:r>
            <w:r w:rsidRPr="00B36A2E">
              <w:rPr>
                <w:rFonts w:cstheme="minorHAnsi"/>
                <w:sz w:val="24"/>
                <w:szCs w:val="24"/>
              </w:rPr>
              <w:t xml:space="preserve">. Any use of the Data for a Project </w:t>
            </w:r>
            <w:r w:rsidR="00E46487" w:rsidRPr="00B36A2E">
              <w:rPr>
                <w:rFonts w:cstheme="minorHAnsi"/>
                <w:sz w:val="24"/>
                <w:szCs w:val="24"/>
              </w:rPr>
              <w:t>of an</w:t>
            </w:r>
            <w:r w:rsidRPr="00B36A2E">
              <w:rPr>
                <w:rFonts w:cstheme="minorHAnsi"/>
                <w:sz w:val="24"/>
                <w:szCs w:val="24"/>
              </w:rPr>
              <w:t xml:space="preserve">other </w:t>
            </w:r>
            <w:r w:rsidR="00E46487" w:rsidRPr="00B36A2E">
              <w:rPr>
                <w:rFonts w:cstheme="minorHAnsi"/>
                <w:sz w:val="24"/>
                <w:szCs w:val="24"/>
              </w:rPr>
              <w:t>research field or area</w:t>
            </w:r>
            <w:r w:rsidRPr="00B36A2E">
              <w:rPr>
                <w:rFonts w:cstheme="minorHAnsi"/>
                <w:sz w:val="24"/>
                <w:szCs w:val="24"/>
              </w:rPr>
              <w:t xml:space="preserve"> will need to be approved under a new Agreement.</w:t>
            </w:r>
          </w:p>
          <w:p w14:paraId="734CC833" w14:textId="77777777"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recognize that nothing in this Agreement shall operate to transfer to You any intellectual property rights to the Data.</w:t>
            </w:r>
          </w:p>
          <w:p w14:paraId="63A94190" w14:textId="77777777"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agree not to make intellectual property claims on the Data and not to use intellectual property protection in ways that would prevent or block Access to, or use of, any element of the Data.</w:t>
            </w:r>
          </w:p>
          <w:p w14:paraId="6F452706" w14:textId="293EF97E"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You can elect to perform further Research that would add intellectual and resource capital to the Data, and decide to obtain intellectual property rights on these downstream discoveries. In this case, </w:t>
            </w:r>
            <w:proofErr w:type="gramStart"/>
            <w:r w:rsidRPr="00B36A2E">
              <w:rPr>
                <w:rFonts w:cstheme="minorHAnsi"/>
                <w:sz w:val="24"/>
                <w:szCs w:val="24"/>
              </w:rPr>
              <w:t>You</w:t>
            </w:r>
            <w:proofErr w:type="gramEnd"/>
            <w:r w:rsidRPr="00B36A2E">
              <w:rPr>
                <w:rFonts w:cstheme="minorHAnsi"/>
                <w:sz w:val="24"/>
                <w:szCs w:val="24"/>
              </w:rPr>
              <w:t xml:space="preserve"> agree to implement </w:t>
            </w:r>
            <w:r w:rsidRPr="00B36A2E">
              <w:rPr>
                <w:rFonts w:cstheme="minorHAnsi"/>
                <w:sz w:val="24"/>
                <w:szCs w:val="24"/>
              </w:rPr>
              <w:lastRenderedPageBreak/>
              <w:t>licensing policies that will not obstruct further Research, following the Organisation for Economic Co-operation and Development Guidelines</w:t>
            </w:r>
            <w:r w:rsidR="006A276F">
              <w:rPr>
                <w:rFonts w:cstheme="minorHAnsi"/>
                <w:sz w:val="24"/>
                <w:szCs w:val="24"/>
              </w:rPr>
              <w:t>.</w:t>
            </w:r>
          </w:p>
          <w:p w14:paraId="4AF6F8BB" w14:textId="739A5A5E"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agree that the Research Project 1) bears no legal responsibility for the accuracy or comprehensiveness of the Data; 2) accepts no liability for indirect, consequential, or incidental damages or losses arising from use of the Data;</w:t>
            </w:r>
            <w:r w:rsidR="006C6FC3" w:rsidRPr="00B36A2E">
              <w:rPr>
                <w:rFonts w:cstheme="minorHAnsi"/>
                <w:sz w:val="24"/>
                <w:szCs w:val="24"/>
              </w:rPr>
              <w:t xml:space="preserve"> and</w:t>
            </w:r>
            <w:r w:rsidRPr="00B36A2E">
              <w:rPr>
                <w:rFonts w:cstheme="minorHAnsi"/>
                <w:sz w:val="24"/>
                <w:szCs w:val="24"/>
              </w:rPr>
              <w:t xml:space="preserve"> 3) bears no responsibility for the further analysis or interpretation of these Data over and above that published by the</w:t>
            </w:r>
            <w:r w:rsidR="006C6FC3" w:rsidRPr="00B36A2E">
              <w:rPr>
                <w:rFonts w:cstheme="minorHAnsi"/>
                <w:sz w:val="24"/>
                <w:szCs w:val="24"/>
              </w:rPr>
              <w:t xml:space="preserve"> </w:t>
            </w:r>
            <w:r w:rsidR="00E32794" w:rsidRPr="00B36A2E">
              <w:rPr>
                <w:rFonts w:cstheme="minorHAnsi"/>
                <w:sz w:val="24"/>
                <w:szCs w:val="24"/>
              </w:rPr>
              <w:t>Controller</w:t>
            </w:r>
            <w:r w:rsidR="002E4B7B" w:rsidRPr="00B36A2E">
              <w:rPr>
                <w:rFonts w:cstheme="minorHAnsi"/>
                <w:sz w:val="24"/>
                <w:szCs w:val="24"/>
              </w:rPr>
              <w:t>(s)</w:t>
            </w:r>
            <w:r w:rsidRPr="00B36A2E">
              <w:rPr>
                <w:rFonts w:cstheme="minorHAnsi"/>
                <w:sz w:val="24"/>
                <w:szCs w:val="24"/>
              </w:rPr>
              <w:t>.</w:t>
            </w:r>
          </w:p>
          <w:p w14:paraId="7FB0F8F8" w14:textId="77777777"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You agree to hold the Data Subject(s) and Data </w:t>
            </w:r>
            <w:r w:rsidR="00E32794" w:rsidRPr="00B36A2E">
              <w:rPr>
                <w:rFonts w:cstheme="minorHAnsi"/>
                <w:sz w:val="24"/>
                <w:szCs w:val="24"/>
              </w:rPr>
              <w:t>Controller</w:t>
            </w:r>
            <w:r w:rsidRPr="00B36A2E">
              <w:rPr>
                <w:rFonts w:cstheme="minorHAnsi"/>
                <w:sz w:val="24"/>
                <w:szCs w:val="24"/>
              </w:rPr>
              <w:t>(s) harmless and to defend and indemnify all these parties against all liabilities, demands, damages, expenses, and losses arising out of Your use for any Purpose of the Data.</w:t>
            </w:r>
          </w:p>
          <w:p w14:paraId="434C3688" w14:textId="2A263A1F"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You agree to a moratorium on publishing global analyses of the dataset until </w:t>
            </w:r>
            <w:r w:rsidR="003E32A9">
              <w:rPr>
                <w:rFonts w:cstheme="minorHAnsi"/>
                <w:sz w:val="24"/>
                <w:szCs w:val="24"/>
              </w:rPr>
              <w:t xml:space="preserve">the </w:t>
            </w:r>
            <w:r w:rsidRPr="00B36A2E">
              <w:rPr>
                <w:rFonts w:cstheme="minorHAnsi"/>
                <w:sz w:val="24"/>
                <w:szCs w:val="24"/>
              </w:rPr>
              <w:t xml:space="preserve">Data </w:t>
            </w:r>
            <w:r w:rsidR="00E32794" w:rsidRPr="00B36A2E">
              <w:rPr>
                <w:rFonts w:cstheme="minorHAnsi"/>
                <w:sz w:val="24"/>
                <w:szCs w:val="24"/>
              </w:rPr>
              <w:t>Controller</w:t>
            </w:r>
            <w:r w:rsidRPr="00B36A2E">
              <w:rPr>
                <w:rFonts w:cstheme="minorHAnsi"/>
                <w:sz w:val="24"/>
                <w:szCs w:val="24"/>
              </w:rPr>
              <w:t>(s) have published their own global analysis or</w:t>
            </w:r>
            <w:r w:rsidR="006C6FC3" w:rsidRPr="00B36A2E">
              <w:rPr>
                <w:rFonts w:cstheme="minorHAnsi"/>
                <w:sz w:val="24"/>
                <w:szCs w:val="24"/>
              </w:rPr>
              <w:t xml:space="preserve"> </w:t>
            </w:r>
            <w:r w:rsidR="008545BA" w:rsidRPr="00B36A2E">
              <w:rPr>
                <w:rFonts w:cstheme="minorHAnsi"/>
                <w:sz w:val="24"/>
                <w:szCs w:val="24"/>
              </w:rPr>
              <w:t>twelve</w:t>
            </w:r>
            <w:r w:rsidR="006C6FC3" w:rsidRPr="00B36A2E">
              <w:rPr>
                <w:rFonts w:cstheme="minorHAnsi"/>
                <w:sz w:val="24"/>
                <w:szCs w:val="24"/>
              </w:rPr>
              <w:t xml:space="preserve"> (</w:t>
            </w:r>
            <w:r w:rsidR="008545BA" w:rsidRPr="00B36A2E">
              <w:rPr>
                <w:rFonts w:cstheme="minorHAnsi"/>
                <w:sz w:val="24"/>
                <w:szCs w:val="24"/>
              </w:rPr>
              <w:t>12</w:t>
            </w:r>
            <w:r w:rsidR="006C6FC3" w:rsidRPr="00B36A2E">
              <w:rPr>
                <w:rFonts w:cstheme="minorHAnsi"/>
                <w:sz w:val="24"/>
                <w:szCs w:val="24"/>
              </w:rPr>
              <w:t>)</w:t>
            </w:r>
            <w:r w:rsidRPr="00B36A2E">
              <w:rPr>
                <w:rFonts w:cstheme="minorHAnsi"/>
                <w:sz w:val="24"/>
                <w:szCs w:val="24"/>
              </w:rPr>
              <w:t xml:space="preserve"> months</w:t>
            </w:r>
            <w:r w:rsidR="003E32A9">
              <w:rPr>
                <w:rFonts w:cstheme="minorHAnsi"/>
                <w:sz w:val="24"/>
                <w:szCs w:val="24"/>
              </w:rPr>
              <w:t>,</w:t>
            </w:r>
            <w:r w:rsidR="00847DD8">
              <w:rPr>
                <w:rFonts w:cstheme="minorHAnsi"/>
                <w:sz w:val="24"/>
                <w:szCs w:val="24"/>
              </w:rPr>
              <w:t xml:space="preserve"> the maximum</w:t>
            </w:r>
            <w:r w:rsidR="003E32A9">
              <w:rPr>
                <w:rFonts w:cstheme="minorHAnsi"/>
                <w:sz w:val="24"/>
                <w:szCs w:val="24"/>
              </w:rPr>
              <w:t>,</w:t>
            </w:r>
            <w:r w:rsidRPr="00B36A2E">
              <w:rPr>
                <w:rFonts w:cstheme="minorHAnsi"/>
                <w:sz w:val="24"/>
                <w:szCs w:val="24"/>
              </w:rPr>
              <w:t xml:space="preserve"> have passed from the time the Data </w:t>
            </w:r>
            <w:r w:rsidR="0041416B" w:rsidRPr="00B36A2E">
              <w:rPr>
                <w:rFonts w:cstheme="minorHAnsi"/>
                <w:sz w:val="24"/>
                <w:szCs w:val="24"/>
              </w:rPr>
              <w:t>were</w:t>
            </w:r>
            <w:r w:rsidRPr="00B36A2E">
              <w:rPr>
                <w:rFonts w:cstheme="minorHAnsi"/>
                <w:sz w:val="24"/>
                <w:szCs w:val="24"/>
              </w:rPr>
              <w:t xml:space="preserve"> deposited, whichever occurs first. </w:t>
            </w:r>
            <w:r w:rsidR="00D216E9" w:rsidRPr="00B36A2E">
              <w:rPr>
                <w:rFonts w:cstheme="minorHAnsi"/>
                <w:sz w:val="24"/>
                <w:szCs w:val="24"/>
              </w:rPr>
              <w:t xml:space="preserve"> Y</w:t>
            </w:r>
            <w:r w:rsidRPr="00B36A2E">
              <w:rPr>
                <w:rFonts w:cstheme="minorHAnsi"/>
                <w:sz w:val="24"/>
                <w:szCs w:val="24"/>
              </w:rPr>
              <w:t>ou acknowledge that prompt publication or public disclosure of the results of the Research Project is encouraged.</w:t>
            </w:r>
            <w:r w:rsidR="00D216E9" w:rsidRPr="00B36A2E">
              <w:rPr>
                <w:rFonts w:cstheme="minorHAnsi"/>
                <w:sz w:val="24"/>
                <w:szCs w:val="24"/>
              </w:rPr>
              <w:t xml:space="preserve"> You also agree that by publishing Your global analyses of the Data, you will not disclose </w:t>
            </w:r>
            <w:r w:rsidR="00415DBF" w:rsidRPr="00B36A2E">
              <w:rPr>
                <w:rFonts w:cstheme="minorHAnsi"/>
                <w:sz w:val="24"/>
                <w:szCs w:val="24"/>
              </w:rPr>
              <w:t xml:space="preserve">any </w:t>
            </w:r>
            <w:r w:rsidR="00D216E9" w:rsidRPr="00B36A2E">
              <w:rPr>
                <w:rFonts w:cstheme="minorHAnsi"/>
                <w:sz w:val="24"/>
                <w:szCs w:val="24"/>
              </w:rPr>
              <w:t>results generated from the Data.</w:t>
            </w:r>
          </w:p>
          <w:p w14:paraId="5DD4E3BC" w14:textId="10CDECF2"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 You agree to acknowledge the contribution of the Data </w:t>
            </w:r>
            <w:r w:rsidR="00E32794" w:rsidRPr="00B36A2E">
              <w:rPr>
                <w:rFonts w:cstheme="minorHAnsi"/>
                <w:sz w:val="24"/>
                <w:szCs w:val="24"/>
              </w:rPr>
              <w:t>Controller</w:t>
            </w:r>
            <w:r w:rsidR="006700CC" w:rsidRPr="00B36A2E">
              <w:rPr>
                <w:rFonts w:cstheme="minorHAnsi"/>
                <w:sz w:val="24"/>
                <w:szCs w:val="24"/>
              </w:rPr>
              <w:t>(s)</w:t>
            </w:r>
            <w:r w:rsidRPr="00B36A2E">
              <w:rPr>
                <w:rFonts w:cstheme="minorHAnsi"/>
                <w:sz w:val="24"/>
                <w:szCs w:val="24"/>
              </w:rPr>
              <w:t xml:space="preserve"> in all oral and written presentations, disclosures, and Publications resulting from all analyses of the Data. </w:t>
            </w:r>
          </w:p>
          <w:p w14:paraId="4B318574" w14:textId="33C4A3CC"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You agree to use the Data in Your laboratory. Any Authorised Personnel shall work under Your direct supervision. You agree to distribute a copy of these terms to the Authorised Personnel.</w:t>
            </w:r>
          </w:p>
          <w:p w14:paraId="45B78E38" w14:textId="13D6C8FA"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You may not transfer any information included in the Data to anyone unless specifically designated in the Research Project, or by prior specific or general written authorisation of the Data </w:t>
            </w:r>
            <w:r w:rsidR="00E32794" w:rsidRPr="00B36A2E">
              <w:rPr>
                <w:rFonts w:cstheme="minorHAnsi"/>
                <w:sz w:val="24"/>
                <w:szCs w:val="24"/>
              </w:rPr>
              <w:t>Controller</w:t>
            </w:r>
            <w:r w:rsidR="00190184" w:rsidRPr="00B36A2E">
              <w:rPr>
                <w:rFonts w:cstheme="minorHAnsi"/>
                <w:sz w:val="24"/>
                <w:szCs w:val="24"/>
              </w:rPr>
              <w:t>(s)</w:t>
            </w:r>
            <w:r w:rsidRPr="00B36A2E">
              <w:rPr>
                <w:rFonts w:cstheme="minorHAnsi"/>
                <w:sz w:val="24"/>
                <w:szCs w:val="24"/>
              </w:rPr>
              <w:t xml:space="preserve"> responsible for the</w:t>
            </w:r>
            <w:r w:rsidR="00AE3317" w:rsidRPr="00B36A2E">
              <w:rPr>
                <w:rFonts w:cstheme="minorHAnsi"/>
                <w:sz w:val="24"/>
                <w:szCs w:val="24"/>
              </w:rPr>
              <w:t xml:space="preserve"> generation of the</w:t>
            </w:r>
            <w:r w:rsidRPr="00B36A2E">
              <w:rPr>
                <w:rFonts w:cstheme="minorHAnsi"/>
                <w:sz w:val="24"/>
                <w:szCs w:val="24"/>
              </w:rPr>
              <w:t xml:space="preserve"> original Data in each case.</w:t>
            </w:r>
          </w:p>
          <w:p w14:paraId="2DD7CBCB" w14:textId="2B32BDD9"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You may not transfer the Data itself to anyone outside the Institution, unless the </w:t>
            </w:r>
            <w:r w:rsidR="00E32794" w:rsidRPr="00B36A2E">
              <w:rPr>
                <w:rFonts w:cstheme="minorHAnsi"/>
                <w:sz w:val="24"/>
                <w:szCs w:val="24"/>
              </w:rPr>
              <w:t>Controller</w:t>
            </w:r>
            <w:r w:rsidR="003F07D3" w:rsidRPr="00B36A2E">
              <w:rPr>
                <w:rFonts w:cstheme="minorHAnsi"/>
                <w:sz w:val="24"/>
                <w:szCs w:val="24"/>
              </w:rPr>
              <w:t>(s)</w:t>
            </w:r>
            <w:r w:rsidRPr="00B36A2E">
              <w:rPr>
                <w:rFonts w:cstheme="minorHAnsi"/>
                <w:sz w:val="24"/>
                <w:szCs w:val="24"/>
              </w:rPr>
              <w:t xml:space="preserve"> has</w:t>
            </w:r>
            <w:r w:rsidR="0095682F" w:rsidRPr="00B36A2E">
              <w:rPr>
                <w:rFonts w:cstheme="minorHAnsi"/>
                <w:sz w:val="24"/>
                <w:szCs w:val="24"/>
              </w:rPr>
              <w:t xml:space="preserve"> (have)</w:t>
            </w:r>
            <w:r w:rsidRPr="00B36A2E">
              <w:rPr>
                <w:rFonts w:cstheme="minorHAnsi"/>
                <w:sz w:val="24"/>
                <w:szCs w:val="24"/>
              </w:rPr>
              <w:t xml:space="preserve"> approved such transfer and its terms in writing.</w:t>
            </w:r>
          </w:p>
          <w:p w14:paraId="4AB1EF3B" w14:textId="0A5AFFD5"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Should You wish to share the Data with an external collaborator, the external collaborator must complete a separate Data Access Agreement.</w:t>
            </w:r>
          </w:p>
          <w:p w14:paraId="27338506" w14:textId="7A6B846F"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lastRenderedPageBreak/>
              <w:t xml:space="preserve">You shall </w:t>
            </w:r>
            <w:r w:rsidR="00C97E9F" w:rsidRPr="00B36A2E">
              <w:rPr>
                <w:rFonts w:cstheme="minorHAnsi"/>
                <w:sz w:val="24"/>
                <w:szCs w:val="24"/>
              </w:rPr>
              <w:t xml:space="preserve">ensure </w:t>
            </w:r>
            <w:r w:rsidRPr="00B36A2E">
              <w:rPr>
                <w:rFonts w:cstheme="minorHAnsi"/>
                <w:sz w:val="24"/>
                <w:szCs w:val="24"/>
              </w:rPr>
              <w:t xml:space="preserve">that </w:t>
            </w:r>
            <w:r w:rsidR="00B60406">
              <w:rPr>
                <w:rFonts w:cstheme="minorHAnsi"/>
                <w:sz w:val="24"/>
                <w:szCs w:val="24"/>
              </w:rPr>
              <w:t>‘</w:t>
            </w:r>
            <w:r w:rsidRPr="00B36A2E">
              <w:rPr>
                <w:rFonts w:cstheme="minorHAnsi"/>
                <w:sz w:val="24"/>
                <w:szCs w:val="24"/>
              </w:rPr>
              <w:t>all</w:t>
            </w:r>
            <w:r w:rsidR="00B60406">
              <w:rPr>
                <w:rFonts w:cstheme="minorHAnsi"/>
                <w:sz w:val="24"/>
                <w:szCs w:val="24"/>
              </w:rPr>
              <w:t>’</w:t>
            </w:r>
            <w:r w:rsidRPr="00B36A2E">
              <w:rPr>
                <w:rFonts w:cstheme="minorHAnsi"/>
                <w:sz w:val="24"/>
                <w:szCs w:val="24"/>
              </w:rPr>
              <w:t xml:space="preserve"> who have Access to the Data, namely You and Your Authorised Personnel,</w:t>
            </w:r>
            <w:r w:rsidR="008E481B" w:rsidRPr="00B36A2E">
              <w:rPr>
                <w:rFonts w:cstheme="minorHAnsi"/>
                <w:sz w:val="24"/>
                <w:szCs w:val="24"/>
              </w:rPr>
              <w:t xml:space="preserve"> will be listed out, and</w:t>
            </w:r>
            <w:r w:rsidRPr="00B36A2E">
              <w:rPr>
                <w:rFonts w:cstheme="minorHAnsi"/>
                <w:sz w:val="24"/>
                <w:szCs w:val="24"/>
              </w:rPr>
              <w:t xml:space="preserve"> are made aware and be bound by the terms of this Agreement.</w:t>
            </w:r>
            <w:r w:rsidR="00B16C1D" w:rsidRPr="00B36A2E">
              <w:rPr>
                <w:rFonts w:cstheme="minorHAnsi"/>
                <w:sz w:val="24"/>
                <w:szCs w:val="24"/>
              </w:rPr>
              <w:t xml:space="preserve"> You remain solely and fully responsible for Your Authorised Personnel’s non-compliance with the provision of the Agreement and/or applicable laws</w:t>
            </w:r>
            <w:r w:rsidR="008E481B" w:rsidRPr="00B36A2E">
              <w:rPr>
                <w:rFonts w:cstheme="minorHAnsi"/>
                <w:sz w:val="24"/>
                <w:szCs w:val="24"/>
              </w:rPr>
              <w:t>.</w:t>
            </w:r>
          </w:p>
          <w:p w14:paraId="02E938BF" w14:textId="05C6AF70" w:rsidR="00092752" w:rsidRPr="00B36A2E" w:rsidRDefault="00A576A3" w:rsidP="00B55E5C">
            <w:pPr>
              <w:pStyle w:val="ListParagraph"/>
              <w:numPr>
                <w:ilvl w:val="0"/>
                <w:numId w:val="2"/>
              </w:numPr>
              <w:spacing w:line="360" w:lineRule="auto"/>
              <w:rPr>
                <w:rFonts w:cstheme="minorHAnsi"/>
                <w:sz w:val="24"/>
                <w:szCs w:val="24"/>
              </w:rPr>
            </w:pPr>
            <w:r w:rsidRPr="00B36A2E">
              <w:rPr>
                <w:rFonts w:cstheme="minorHAnsi"/>
                <w:sz w:val="24"/>
                <w:szCs w:val="24"/>
              </w:rPr>
              <w:t xml:space="preserve">In case of a breach of security resulting from </w:t>
            </w:r>
            <w:r w:rsidR="00B55E5C" w:rsidRPr="00B36A2E">
              <w:rPr>
                <w:rFonts w:cstheme="minorHAnsi"/>
                <w:sz w:val="24"/>
                <w:szCs w:val="24"/>
              </w:rPr>
              <w:t>‘</w:t>
            </w:r>
            <w:r w:rsidRPr="00B36A2E">
              <w:rPr>
                <w:rFonts w:cstheme="minorHAnsi"/>
                <w:sz w:val="24"/>
                <w:szCs w:val="24"/>
              </w:rPr>
              <w:t>accidental</w:t>
            </w:r>
            <w:r w:rsidR="00B55E5C" w:rsidRPr="00B36A2E">
              <w:rPr>
                <w:rFonts w:cstheme="minorHAnsi"/>
                <w:sz w:val="24"/>
                <w:szCs w:val="24"/>
              </w:rPr>
              <w:t>’</w:t>
            </w:r>
            <w:r w:rsidRPr="00B36A2E">
              <w:rPr>
                <w:rFonts w:cstheme="minorHAnsi"/>
                <w:sz w:val="24"/>
                <w:szCs w:val="24"/>
              </w:rPr>
              <w:t xml:space="preserve"> use of Data by You and Your Authorised Personnel, which leads to disclosure of Data, then You must report this to Data </w:t>
            </w:r>
            <w:r w:rsidR="00E32794" w:rsidRPr="00B36A2E">
              <w:rPr>
                <w:rFonts w:cstheme="minorHAnsi"/>
                <w:sz w:val="24"/>
                <w:szCs w:val="24"/>
              </w:rPr>
              <w:t>Controller</w:t>
            </w:r>
            <w:r w:rsidR="00ED0211" w:rsidRPr="00B36A2E">
              <w:rPr>
                <w:rFonts w:cstheme="minorHAnsi"/>
                <w:sz w:val="24"/>
                <w:szCs w:val="24"/>
              </w:rPr>
              <w:t>(s)</w:t>
            </w:r>
            <w:r w:rsidRPr="00B36A2E">
              <w:rPr>
                <w:rFonts w:cstheme="minorHAnsi"/>
                <w:sz w:val="24"/>
                <w:szCs w:val="24"/>
              </w:rPr>
              <w:t xml:space="preserve"> within </w:t>
            </w:r>
            <w:r w:rsidR="00E06983" w:rsidRPr="00B36A2E">
              <w:rPr>
                <w:rFonts w:cstheme="minorHAnsi"/>
                <w:sz w:val="24"/>
                <w:szCs w:val="24"/>
              </w:rPr>
              <w:t>72</w:t>
            </w:r>
            <w:r w:rsidRPr="00B36A2E">
              <w:rPr>
                <w:rFonts w:cstheme="minorHAnsi"/>
                <w:sz w:val="24"/>
                <w:szCs w:val="24"/>
              </w:rPr>
              <w:t xml:space="preserve"> hours maximum, and follow any relevant rule as provided by the GDPR.</w:t>
            </w:r>
          </w:p>
          <w:p w14:paraId="7A5B0D0C" w14:textId="454278B8" w:rsidR="003E775C" w:rsidRPr="00B36A2E" w:rsidRDefault="009D39BA" w:rsidP="003E775C">
            <w:pPr>
              <w:pStyle w:val="ListParagraph"/>
              <w:numPr>
                <w:ilvl w:val="0"/>
                <w:numId w:val="2"/>
              </w:numPr>
              <w:spacing w:line="360" w:lineRule="auto"/>
              <w:rPr>
                <w:rFonts w:cstheme="minorHAnsi"/>
                <w:sz w:val="24"/>
                <w:szCs w:val="24"/>
              </w:rPr>
            </w:pPr>
            <w:r w:rsidRPr="00B36A2E">
              <w:rPr>
                <w:rFonts w:cstheme="minorHAnsi"/>
                <w:sz w:val="24"/>
                <w:szCs w:val="24"/>
              </w:rPr>
              <w:t>In case of a</w:t>
            </w:r>
            <w:r w:rsidR="00B55E5C" w:rsidRPr="00B36A2E">
              <w:rPr>
                <w:rFonts w:cstheme="minorHAnsi"/>
                <w:sz w:val="24"/>
                <w:szCs w:val="24"/>
              </w:rPr>
              <w:t xml:space="preserve"> ‘non-accidental or minor’</w:t>
            </w:r>
            <w:r w:rsidRPr="00B36A2E">
              <w:rPr>
                <w:rFonts w:cstheme="minorHAnsi"/>
                <w:sz w:val="24"/>
                <w:szCs w:val="24"/>
              </w:rPr>
              <w:t xml:space="preserve"> breach of </w:t>
            </w:r>
            <w:proofErr w:type="spellStart"/>
            <w:r w:rsidRPr="00B36A2E">
              <w:rPr>
                <w:rFonts w:cstheme="minorHAnsi"/>
                <w:sz w:val="24"/>
                <w:szCs w:val="24"/>
              </w:rPr>
              <w:t>hDAA</w:t>
            </w:r>
            <w:proofErr w:type="spellEnd"/>
            <w:r w:rsidRPr="00B36A2E">
              <w:rPr>
                <w:rFonts w:cstheme="minorHAnsi"/>
                <w:sz w:val="24"/>
                <w:szCs w:val="24"/>
              </w:rPr>
              <w:t xml:space="preserve"> by You</w:t>
            </w:r>
            <w:r w:rsidR="006D6AE8" w:rsidRPr="00B36A2E">
              <w:rPr>
                <w:rFonts w:cstheme="minorHAnsi"/>
                <w:sz w:val="24"/>
                <w:szCs w:val="24"/>
              </w:rPr>
              <w:t xml:space="preserve"> </w:t>
            </w:r>
            <w:proofErr w:type="spellStart"/>
            <w:r w:rsidR="006D6AE8" w:rsidRPr="00B36A2E">
              <w:rPr>
                <w:rFonts w:cstheme="minorHAnsi"/>
                <w:sz w:val="24"/>
                <w:szCs w:val="24"/>
              </w:rPr>
              <w:t>You</w:t>
            </w:r>
            <w:proofErr w:type="spellEnd"/>
            <w:r w:rsidR="006D6AE8" w:rsidRPr="00B36A2E">
              <w:rPr>
                <w:rFonts w:cstheme="minorHAnsi"/>
                <w:sz w:val="24"/>
                <w:szCs w:val="24"/>
              </w:rPr>
              <w:t xml:space="preserve"> will further be required to destroy any Data held.</w:t>
            </w:r>
          </w:p>
          <w:p w14:paraId="4832A312" w14:textId="555A7367" w:rsidR="009D39BA" w:rsidRPr="00B36A2E" w:rsidRDefault="00B55E5C" w:rsidP="003E775C">
            <w:pPr>
              <w:pStyle w:val="ListParagraph"/>
              <w:numPr>
                <w:ilvl w:val="0"/>
                <w:numId w:val="2"/>
              </w:numPr>
              <w:spacing w:line="360" w:lineRule="auto"/>
              <w:rPr>
                <w:rFonts w:cstheme="minorHAnsi"/>
                <w:sz w:val="24"/>
                <w:szCs w:val="24"/>
              </w:rPr>
            </w:pPr>
            <w:r w:rsidRPr="00B36A2E">
              <w:rPr>
                <w:rFonts w:cstheme="minorHAnsi"/>
                <w:sz w:val="24"/>
                <w:szCs w:val="24"/>
              </w:rPr>
              <w:t xml:space="preserve">You accept </w:t>
            </w:r>
            <w:r w:rsidR="00471925" w:rsidRPr="00B36A2E">
              <w:rPr>
                <w:rFonts w:cstheme="minorHAnsi"/>
                <w:sz w:val="24"/>
                <w:szCs w:val="24"/>
              </w:rPr>
              <w:t xml:space="preserve">that </w:t>
            </w:r>
            <w:r w:rsidRPr="00B36A2E">
              <w:rPr>
                <w:rFonts w:cstheme="minorHAnsi"/>
                <w:sz w:val="24"/>
                <w:szCs w:val="24"/>
              </w:rPr>
              <w:t>this Agreement will terminate immediately upon ‘any’ breach by You</w:t>
            </w:r>
            <w:r w:rsidR="003E775C" w:rsidRPr="00B36A2E">
              <w:rPr>
                <w:rFonts w:cstheme="minorHAnsi"/>
                <w:sz w:val="24"/>
                <w:szCs w:val="24"/>
              </w:rPr>
              <w:t>, or its termination</w:t>
            </w:r>
            <w:r w:rsidR="00695031" w:rsidRPr="00B36A2E">
              <w:rPr>
                <w:rFonts w:cstheme="minorHAnsi"/>
                <w:sz w:val="24"/>
                <w:szCs w:val="24"/>
              </w:rPr>
              <w:t xml:space="preserve"> (see Section I)</w:t>
            </w:r>
            <w:r w:rsidRPr="00B36A2E">
              <w:rPr>
                <w:rFonts w:cstheme="minorHAnsi"/>
                <w:sz w:val="24"/>
                <w:szCs w:val="24"/>
              </w:rPr>
              <w:t>.</w:t>
            </w:r>
          </w:p>
          <w:p w14:paraId="05ED5CE6" w14:textId="42FD57B4" w:rsidR="00695031"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You endeavour to settle any dispute with the Data </w:t>
            </w:r>
            <w:r w:rsidR="00E32794" w:rsidRPr="00B36A2E">
              <w:rPr>
                <w:rFonts w:cstheme="minorHAnsi"/>
                <w:sz w:val="24"/>
                <w:szCs w:val="24"/>
              </w:rPr>
              <w:t>Controller</w:t>
            </w:r>
            <w:r w:rsidR="00FD3270" w:rsidRPr="00B36A2E">
              <w:rPr>
                <w:rFonts w:cstheme="minorHAnsi"/>
                <w:sz w:val="24"/>
                <w:szCs w:val="24"/>
              </w:rPr>
              <w:t>(s)</w:t>
            </w:r>
            <w:r w:rsidRPr="00B36A2E">
              <w:rPr>
                <w:rFonts w:cstheme="minorHAnsi"/>
                <w:sz w:val="24"/>
                <w:szCs w:val="24"/>
              </w:rPr>
              <w:t xml:space="preserve"> amicably. If </w:t>
            </w:r>
            <w:r w:rsidR="009C2258">
              <w:rPr>
                <w:rFonts w:cstheme="minorHAnsi"/>
                <w:sz w:val="24"/>
                <w:szCs w:val="24"/>
              </w:rPr>
              <w:t>you a</w:t>
            </w:r>
            <w:r w:rsidRPr="00B36A2E">
              <w:rPr>
                <w:rFonts w:cstheme="minorHAnsi"/>
                <w:sz w:val="24"/>
                <w:szCs w:val="24"/>
              </w:rPr>
              <w:t xml:space="preserve">re unable to reach an Agreement, you will meet and negotiate in good faith in an effort to resolve the issue. If the issue has not been resolved within a reasonable period (e.g. 30 calendar days), you are both entitled to submit </w:t>
            </w:r>
            <w:r w:rsidR="00667217" w:rsidRPr="00B36A2E">
              <w:rPr>
                <w:rFonts w:cstheme="minorHAnsi"/>
                <w:sz w:val="24"/>
                <w:szCs w:val="24"/>
              </w:rPr>
              <w:t xml:space="preserve">it </w:t>
            </w:r>
            <w:r w:rsidRPr="00B36A2E">
              <w:rPr>
                <w:rFonts w:cstheme="minorHAnsi"/>
                <w:sz w:val="24"/>
                <w:szCs w:val="24"/>
              </w:rPr>
              <w:t xml:space="preserve">for resolution by </w:t>
            </w:r>
            <w:r w:rsidR="00667217" w:rsidRPr="00B36A2E">
              <w:rPr>
                <w:rFonts w:cstheme="minorHAnsi"/>
                <w:sz w:val="24"/>
                <w:szCs w:val="24"/>
              </w:rPr>
              <w:t xml:space="preserve">an </w:t>
            </w:r>
            <w:r w:rsidRPr="00B36A2E">
              <w:rPr>
                <w:rFonts w:cstheme="minorHAnsi"/>
                <w:sz w:val="24"/>
                <w:szCs w:val="24"/>
              </w:rPr>
              <w:t xml:space="preserve">arbitrator. </w:t>
            </w:r>
          </w:p>
          <w:p w14:paraId="59A6BF68" w14:textId="27E792D6" w:rsidR="00A576A3" w:rsidRPr="00B36A2E" w:rsidRDefault="00667217" w:rsidP="009B72C6">
            <w:pPr>
              <w:pStyle w:val="ListParagraph"/>
              <w:numPr>
                <w:ilvl w:val="0"/>
                <w:numId w:val="2"/>
              </w:numPr>
              <w:spacing w:line="360" w:lineRule="auto"/>
              <w:rPr>
                <w:rFonts w:cstheme="minorHAnsi"/>
                <w:sz w:val="24"/>
                <w:szCs w:val="24"/>
              </w:rPr>
            </w:pPr>
            <w:r w:rsidRPr="00B36A2E">
              <w:rPr>
                <w:rFonts w:cstheme="minorHAnsi"/>
                <w:sz w:val="24"/>
                <w:szCs w:val="24"/>
              </w:rPr>
              <w:t>Further, t</w:t>
            </w:r>
            <w:r w:rsidR="00A576A3" w:rsidRPr="00B36A2E">
              <w:rPr>
                <w:rFonts w:cstheme="minorHAnsi"/>
                <w:sz w:val="24"/>
                <w:szCs w:val="24"/>
              </w:rPr>
              <w:t xml:space="preserve">he language of the proceedings will be </w:t>
            </w:r>
            <w:r w:rsidR="009C2258">
              <w:rPr>
                <w:rFonts w:cstheme="minorHAnsi"/>
                <w:sz w:val="24"/>
                <w:szCs w:val="24"/>
              </w:rPr>
              <w:t>‘</w:t>
            </w:r>
            <w:r w:rsidR="00A576A3" w:rsidRPr="00B36A2E">
              <w:rPr>
                <w:rFonts w:cstheme="minorHAnsi"/>
                <w:sz w:val="24"/>
                <w:szCs w:val="24"/>
              </w:rPr>
              <w:t>English</w:t>
            </w:r>
            <w:r w:rsidR="009C2258">
              <w:rPr>
                <w:rFonts w:cstheme="minorHAnsi"/>
                <w:sz w:val="24"/>
                <w:szCs w:val="24"/>
              </w:rPr>
              <w:t>’</w:t>
            </w:r>
            <w:r w:rsidR="00A576A3" w:rsidRPr="00B36A2E">
              <w:rPr>
                <w:rFonts w:cstheme="minorHAnsi"/>
                <w:sz w:val="24"/>
                <w:szCs w:val="24"/>
              </w:rPr>
              <w:t xml:space="preserve"> if not otherwise agreed. The award of the arbitration will be final and binding upon the parties concerned.</w:t>
            </w:r>
          </w:p>
          <w:p w14:paraId="6D09EFC4" w14:textId="24B7F9AE" w:rsidR="00A576A3" w:rsidRPr="00B36A2E" w:rsidRDefault="00A576A3" w:rsidP="009B72C6">
            <w:pPr>
              <w:pStyle w:val="ListParagraph"/>
              <w:numPr>
                <w:ilvl w:val="0"/>
                <w:numId w:val="2"/>
              </w:numPr>
              <w:spacing w:line="360" w:lineRule="auto"/>
              <w:rPr>
                <w:rFonts w:cstheme="minorHAnsi"/>
                <w:sz w:val="24"/>
                <w:szCs w:val="24"/>
              </w:rPr>
            </w:pPr>
            <w:r w:rsidRPr="00B36A2E">
              <w:rPr>
                <w:rFonts w:cstheme="minorHAnsi"/>
                <w:sz w:val="24"/>
                <w:szCs w:val="24"/>
              </w:rPr>
              <w:t xml:space="preserve">This Agreement (and any dispute, controversy, proceedings, or claim of whatever nature arising out of it or its formation) shall </w:t>
            </w:r>
            <w:r w:rsidR="00051938">
              <w:rPr>
                <w:rFonts w:cstheme="minorHAnsi"/>
                <w:sz w:val="24"/>
                <w:szCs w:val="24"/>
              </w:rPr>
              <w:t xml:space="preserve">be </w:t>
            </w:r>
            <w:r w:rsidRPr="00B36A2E">
              <w:rPr>
                <w:rFonts w:cstheme="minorHAnsi"/>
                <w:sz w:val="24"/>
                <w:szCs w:val="24"/>
              </w:rPr>
              <w:t xml:space="preserve">interpreted, governed </w:t>
            </w:r>
            <w:r w:rsidR="00051938">
              <w:rPr>
                <w:rFonts w:cstheme="minorHAnsi"/>
                <w:sz w:val="24"/>
                <w:szCs w:val="24"/>
              </w:rPr>
              <w:t>by and construed in accordance with</w:t>
            </w:r>
            <w:r w:rsidR="00AE38EC">
              <w:rPr>
                <w:rFonts w:cstheme="minorHAnsi"/>
                <w:sz w:val="24"/>
                <w:szCs w:val="24"/>
              </w:rPr>
              <w:t xml:space="preserve"> the Laws of England and </w:t>
            </w:r>
            <w:r w:rsidR="00604E52">
              <w:rPr>
                <w:rFonts w:cstheme="minorHAnsi"/>
                <w:sz w:val="24"/>
                <w:szCs w:val="24"/>
              </w:rPr>
              <w:t>Wales, and shall be subject to the exclusive jurisdiction of the English Courts</w:t>
            </w:r>
            <w:r w:rsidR="00051938">
              <w:rPr>
                <w:rFonts w:cstheme="minorHAnsi"/>
                <w:sz w:val="24"/>
                <w:szCs w:val="24"/>
              </w:rPr>
              <w:t>.</w:t>
            </w:r>
          </w:p>
        </w:tc>
      </w:tr>
    </w:tbl>
    <w:p w14:paraId="03AA3643" w14:textId="77777777" w:rsidR="00950C41" w:rsidRPr="009B72C6" w:rsidRDefault="00950C41" w:rsidP="009B72C6">
      <w:pPr>
        <w:spacing w:line="360" w:lineRule="auto"/>
        <w:jc w:val="center"/>
        <w:rPr>
          <w:rFonts w:cstheme="minorHAnsi"/>
          <w:b/>
          <w:bCs/>
          <w:sz w:val="24"/>
          <w:szCs w:val="24"/>
        </w:rPr>
      </w:pPr>
    </w:p>
    <w:p w14:paraId="33F04F74" w14:textId="77777777" w:rsidR="00950C41" w:rsidRPr="009B72C6" w:rsidRDefault="00950C41" w:rsidP="009B72C6">
      <w:pPr>
        <w:spacing w:line="360" w:lineRule="auto"/>
        <w:jc w:val="center"/>
        <w:rPr>
          <w:rFonts w:cstheme="minorHAnsi"/>
          <w:b/>
          <w:bCs/>
          <w:sz w:val="24"/>
          <w:szCs w:val="24"/>
        </w:rPr>
      </w:pPr>
    </w:p>
    <w:p w14:paraId="2524E7F0" w14:textId="77777777" w:rsidR="00C03779" w:rsidRPr="009B72C6" w:rsidRDefault="00C03779" w:rsidP="009B72C6">
      <w:pPr>
        <w:spacing w:line="360" w:lineRule="auto"/>
        <w:jc w:val="center"/>
        <w:rPr>
          <w:rFonts w:cstheme="minorHAnsi"/>
          <w:b/>
          <w:bCs/>
          <w:sz w:val="24"/>
          <w:szCs w:val="24"/>
        </w:rPr>
      </w:pPr>
    </w:p>
    <w:p w14:paraId="13E2B104" w14:textId="77777777" w:rsidR="00B20E6E" w:rsidRDefault="00B20E6E" w:rsidP="009B72C6">
      <w:pPr>
        <w:spacing w:line="360" w:lineRule="auto"/>
        <w:jc w:val="center"/>
        <w:rPr>
          <w:rFonts w:cstheme="minorHAnsi"/>
          <w:b/>
          <w:bCs/>
          <w:sz w:val="24"/>
          <w:szCs w:val="24"/>
        </w:rPr>
      </w:pPr>
    </w:p>
    <w:p w14:paraId="7420B5FC" w14:textId="104D63B8" w:rsidR="000D0D38" w:rsidRDefault="000D0D38">
      <w:pPr>
        <w:spacing w:line="259" w:lineRule="auto"/>
        <w:rPr>
          <w:rFonts w:asciiTheme="majorHAnsi" w:eastAsiaTheme="majorEastAsia" w:hAnsiTheme="majorHAnsi" w:cstheme="majorBidi"/>
          <w:color w:val="2F5496" w:themeColor="accent1" w:themeShade="BF"/>
          <w:sz w:val="32"/>
          <w:szCs w:val="32"/>
        </w:rPr>
      </w:pPr>
    </w:p>
    <w:p w14:paraId="25F273E4" w14:textId="77777777" w:rsidR="00A576A3" w:rsidRPr="009B72C6" w:rsidRDefault="00A576A3" w:rsidP="00B80066">
      <w:pPr>
        <w:pStyle w:val="Heading1"/>
      </w:pPr>
      <w:bookmarkStart w:id="8" w:name="_Toc136940194"/>
      <w:r w:rsidRPr="009B72C6">
        <w:lastRenderedPageBreak/>
        <w:t>Agreement</w:t>
      </w:r>
      <w:bookmarkEnd w:id="8"/>
    </w:p>
    <w:tbl>
      <w:tblPr>
        <w:tblStyle w:val="TableGrid"/>
        <w:tblW w:w="9072" w:type="dxa"/>
        <w:tblInd w:w="-5" w:type="dxa"/>
        <w:tblLook w:val="04A0" w:firstRow="1" w:lastRow="0" w:firstColumn="1" w:lastColumn="0" w:noHBand="0" w:noVBand="1"/>
      </w:tblPr>
      <w:tblGrid>
        <w:gridCol w:w="9072"/>
      </w:tblGrid>
      <w:tr w:rsidR="008358A5" w:rsidRPr="009B72C6" w14:paraId="72D00F72" w14:textId="77777777" w:rsidTr="00A576A3">
        <w:trPr>
          <w:trHeight w:val="2306"/>
        </w:trPr>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54C8AB" w14:textId="77777777" w:rsidR="00A576A3" w:rsidRPr="009B72C6" w:rsidRDefault="00A576A3" w:rsidP="009B72C6">
            <w:pPr>
              <w:spacing w:line="360" w:lineRule="auto"/>
              <w:rPr>
                <w:rFonts w:cstheme="minorHAnsi"/>
                <w:sz w:val="24"/>
                <w:szCs w:val="24"/>
              </w:rPr>
            </w:pPr>
            <w:r w:rsidRPr="009B72C6">
              <w:rPr>
                <w:rFonts w:cstheme="minorHAnsi"/>
                <w:sz w:val="24"/>
                <w:szCs w:val="24"/>
              </w:rPr>
              <w:t>I have read, understood and agree to abide by the terms and conditions stipulated in this Data Access Agreement.</w:t>
            </w:r>
          </w:p>
          <w:p w14:paraId="0CA335F8" w14:textId="77777777" w:rsidR="00A576A3" w:rsidRPr="009B72C6" w:rsidRDefault="00A576A3" w:rsidP="009B72C6">
            <w:pPr>
              <w:spacing w:line="360" w:lineRule="auto"/>
              <w:rPr>
                <w:rFonts w:cstheme="minorHAnsi"/>
                <w:sz w:val="24"/>
                <w:szCs w:val="24"/>
              </w:rPr>
            </w:pPr>
          </w:p>
          <w:p w14:paraId="6C5A2982" w14:textId="69BEAD3E" w:rsidR="00A576A3" w:rsidRPr="009B72C6" w:rsidRDefault="00DA75D8" w:rsidP="009B72C6">
            <w:pPr>
              <w:spacing w:line="360" w:lineRule="auto"/>
              <w:jc w:val="both"/>
              <w:rPr>
                <w:rFonts w:cstheme="minorHAnsi"/>
                <w:b/>
                <w:bCs/>
                <w:sz w:val="24"/>
                <w:szCs w:val="24"/>
              </w:rPr>
            </w:pPr>
            <w:r>
              <w:rPr>
                <w:rFonts w:cstheme="minorHAnsi"/>
                <w:sz w:val="24"/>
                <w:szCs w:val="24"/>
              </w:rPr>
              <w:t>Data Recipient</w:t>
            </w:r>
            <w:r w:rsidR="00C96E65" w:rsidRPr="009B72C6">
              <w:rPr>
                <w:rFonts w:cstheme="minorHAnsi"/>
                <w:sz w:val="24"/>
                <w:szCs w:val="24"/>
              </w:rPr>
              <w:t xml:space="preserve"> or</w:t>
            </w:r>
            <w:r w:rsidR="00C96E65" w:rsidRPr="009B72C6">
              <w:rPr>
                <w:rFonts w:cstheme="minorHAnsi"/>
                <w:b/>
                <w:bCs/>
                <w:sz w:val="24"/>
                <w:szCs w:val="24"/>
              </w:rPr>
              <w:t xml:space="preserve"> </w:t>
            </w:r>
            <w:r w:rsidR="00C96E65" w:rsidRPr="009B72C6">
              <w:rPr>
                <w:rFonts w:cstheme="minorHAnsi"/>
                <w:sz w:val="24"/>
                <w:szCs w:val="24"/>
              </w:rPr>
              <w:t xml:space="preserve">Authorised Representative of the </w:t>
            </w:r>
            <w:r>
              <w:rPr>
                <w:rFonts w:cstheme="minorHAnsi"/>
                <w:sz w:val="24"/>
                <w:szCs w:val="24"/>
              </w:rPr>
              <w:t>Data Recipient</w:t>
            </w:r>
            <w:r w:rsidR="00A576A3" w:rsidRPr="009B72C6">
              <w:rPr>
                <w:rFonts w:cstheme="minorHAnsi"/>
                <w:sz w:val="24"/>
                <w:szCs w:val="24"/>
              </w:rPr>
              <w:t xml:space="preserve">:  </w:t>
            </w:r>
          </w:p>
          <w:p w14:paraId="59F745D4" w14:textId="77777777" w:rsidR="00A576A3" w:rsidRPr="009B72C6" w:rsidRDefault="00A576A3" w:rsidP="009B72C6">
            <w:pPr>
              <w:spacing w:line="360" w:lineRule="auto"/>
              <w:rPr>
                <w:rFonts w:cstheme="minorHAnsi"/>
                <w:sz w:val="24"/>
                <w:szCs w:val="24"/>
              </w:rPr>
            </w:pPr>
            <w:r w:rsidRPr="009B72C6">
              <w:rPr>
                <w:rFonts w:cstheme="minorHAnsi"/>
                <w:sz w:val="24"/>
                <w:szCs w:val="24"/>
              </w:rPr>
              <w:t xml:space="preserve">Name:  </w:t>
            </w:r>
          </w:p>
          <w:p w14:paraId="7E3EBB8A" w14:textId="77777777" w:rsidR="005E0660" w:rsidRPr="009B72C6" w:rsidRDefault="00A576A3" w:rsidP="009B72C6">
            <w:pPr>
              <w:spacing w:line="360" w:lineRule="auto"/>
              <w:rPr>
                <w:rFonts w:cstheme="minorHAnsi"/>
                <w:sz w:val="24"/>
                <w:szCs w:val="24"/>
              </w:rPr>
            </w:pPr>
            <w:r w:rsidRPr="009B72C6">
              <w:rPr>
                <w:rFonts w:cstheme="minorHAnsi"/>
                <w:sz w:val="24"/>
                <w:szCs w:val="24"/>
              </w:rPr>
              <w:t>Title and position</w:t>
            </w:r>
            <w:r w:rsidR="00C96E65" w:rsidRPr="009B72C6">
              <w:rPr>
                <w:rFonts w:cstheme="minorHAnsi"/>
                <w:sz w:val="24"/>
                <w:szCs w:val="24"/>
              </w:rPr>
              <w:t xml:space="preserve"> (if applicable)</w:t>
            </w:r>
            <w:r w:rsidRPr="009B72C6">
              <w:rPr>
                <w:rFonts w:cstheme="minorHAnsi"/>
                <w:sz w:val="24"/>
                <w:szCs w:val="24"/>
              </w:rPr>
              <w:t>:</w:t>
            </w:r>
          </w:p>
          <w:p w14:paraId="47ADA20E" w14:textId="77777777" w:rsidR="00A576A3" w:rsidRPr="009B72C6" w:rsidRDefault="005E0660" w:rsidP="009B72C6">
            <w:pPr>
              <w:spacing w:line="360" w:lineRule="auto"/>
              <w:rPr>
                <w:rFonts w:cstheme="minorHAnsi"/>
                <w:sz w:val="24"/>
                <w:szCs w:val="24"/>
              </w:rPr>
            </w:pPr>
            <w:r w:rsidRPr="009B72C6">
              <w:rPr>
                <w:rFonts w:cstheme="minorHAnsi"/>
                <w:sz w:val="24"/>
                <w:szCs w:val="24"/>
              </w:rPr>
              <w:t>Affiliation (if applicable):</w:t>
            </w:r>
            <w:r w:rsidR="00A576A3" w:rsidRPr="009B72C6">
              <w:rPr>
                <w:rFonts w:cstheme="minorHAnsi"/>
                <w:sz w:val="24"/>
                <w:szCs w:val="24"/>
              </w:rPr>
              <w:t xml:space="preserve">  </w:t>
            </w:r>
          </w:p>
          <w:p w14:paraId="6B2ED5EA" w14:textId="77777777" w:rsidR="00A576A3" w:rsidRPr="009B72C6" w:rsidRDefault="00A576A3" w:rsidP="009B72C6">
            <w:pPr>
              <w:spacing w:line="360" w:lineRule="auto"/>
              <w:rPr>
                <w:rFonts w:cstheme="minorHAnsi"/>
                <w:sz w:val="24"/>
                <w:szCs w:val="24"/>
              </w:rPr>
            </w:pPr>
            <w:r w:rsidRPr="009B72C6">
              <w:rPr>
                <w:rFonts w:cstheme="minorHAnsi"/>
                <w:sz w:val="24"/>
                <w:szCs w:val="24"/>
              </w:rPr>
              <w:t xml:space="preserve">Signature: _____________________________________Date: _____________________  </w:t>
            </w:r>
          </w:p>
          <w:p w14:paraId="7ED1623F" w14:textId="0122385A" w:rsidR="00DA209D" w:rsidRDefault="00DA209D" w:rsidP="009B72C6">
            <w:pPr>
              <w:spacing w:line="360" w:lineRule="auto"/>
              <w:rPr>
                <w:rFonts w:cstheme="minorHAnsi"/>
                <w:sz w:val="24"/>
                <w:szCs w:val="24"/>
              </w:rPr>
            </w:pPr>
          </w:p>
          <w:p w14:paraId="18D87298" w14:textId="42B0F6E7" w:rsidR="00970843" w:rsidRDefault="00970843" w:rsidP="009B72C6">
            <w:pPr>
              <w:spacing w:line="360" w:lineRule="auto"/>
              <w:rPr>
                <w:rFonts w:cstheme="minorHAnsi"/>
                <w:sz w:val="24"/>
                <w:szCs w:val="24"/>
              </w:rPr>
            </w:pPr>
          </w:p>
          <w:p w14:paraId="14ED4640" w14:textId="35CA390F" w:rsidR="00970843" w:rsidRPr="00051938" w:rsidRDefault="00970843" w:rsidP="00970843">
            <w:pPr>
              <w:spacing w:line="360" w:lineRule="auto"/>
              <w:rPr>
                <w:rFonts w:cstheme="minorHAnsi"/>
                <w:sz w:val="24"/>
                <w:szCs w:val="24"/>
              </w:rPr>
            </w:pPr>
            <w:r w:rsidRPr="00051938">
              <w:rPr>
                <w:rFonts w:cstheme="minorHAnsi"/>
                <w:sz w:val="24"/>
                <w:szCs w:val="24"/>
              </w:rPr>
              <w:t xml:space="preserve">Data </w:t>
            </w:r>
            <w:r w:rsidR="002100B0" w:rsidRPr="00051938">
              <w:rPr>
                <w:rFonts w:cstheme="minorHAnsi"/>
                <w:sz w:val="24"/>
                <w:szCs w:val="24"/>
              </w:rPr>
              <w:t>Controller(s)</w:t>
            </w:r>
            <w:r w:rsidRPr="00051938">
              <w:rPr>
                <w:rFonts w:cstheme="minorHAnsi"/>
                <w:sz w:val="24"/>
                <w:szCs w:val="24"/>
              </w:rPr>
              <w:t xml:space="preserve"> or Authorised Representative of the Dat</w:t>
            </w:r>
            <w:r w:rsidR="002100B0" w:rsidRPr="00051938">
              <w:rPr>
                <w:rFonts w:cstheme="minorHAnsi"/>
                <w:sz w:val="24"/>
                <w:szCs w:val="24"/>
              </w:rPr>
              <w:t>a Controller(s)</w:t>
            </w:r>
            <w:r w:rsidRPr="00051938">
              <w:rPr>
                <w:rFonts w:cstheme="minorHAnsi"/>
                <w:sz w:val="24"/>
                <w:szCs w:val="24"/>
              </w:rPr>
              <w:t>:</w:t>
            </w:r>
          </w:p>
          <w:p w14:paraId="6DACD280" w14:textId="77777777" w:rsidR="00970843" w:rsidRPr="00051938" w:rsidRDefault="00970843" w:rsidP="00970843">
            <w:pPr>
              <w:spacing w:line="360" w:lineRule="auto"/>
              <w:rPr>
                <w:rFonts w:cstheme="minorHAnsi"/>
                <w:sz w:val="24"/>
                <w:szCs w:val="24"/>
              </w:rPr>
            </w:pPr>
            <w:r w:rsidRPr="00051938">
              <w:rPr>
                <w:rFonts w:cstheme="minorHAnsi"/>
                <w:sz w:val="24"/>
                <w:szCs w:val="24"/>
              </w:rPr>
              <w:t>Name:</w:t>
            </w:r>
          </w:p>
          <w:p w14:paraId="1A145CC2" w14:textId="77777777" w:rsidR="00970843" w:rsidRPr="00051938" w:rsidRDefault="00970843" w:rsidP="00970843">
            <w:pPr>
              <w:spacing w:line="360" w:lineRule="auto"/>
              <w:rPr>
                <w:rFonts w:cstheme="minorHAnsi"/>
                <w:sz w:val="24"/>
                <w:szCs w:val="24"/>
              </w:rPr>
            </w:pPr>
            <w:r w:rsidRPr="00051938">
              <w:rPr>
                <w:rFonts w:cstheme="minorHAnsi"/>
                <w:sz w:val="24"/>
                <w:szCs w:val="24"/>
              </w:rPr>
              <w:t>Title and position (if applicable):</w:t>
            </w:r>
          </w:p>
          <w:p w14:paraId="1A373374" w14:textId="77777777" w:rsidR="00970843" w:rsidRPr="00051938" w:rsidRDefault="00970843" w:rsidP="00970843">
            <w:pPr>
              <w:spacing w:line="360" w:lineRule="auto"/>
              <w:rPr>
                <w:rFonts w:cstheme="minorHAnsi"/>
                <w:sz w:val="24"/>
                <w:szCs w:val="24"/>
              </w:rPr>
            </w:pPr>
            <w:r w:rsidRPr="00051938">
              <w:rPr>
                <w:rFonts w:cstheme="minorHAnsi"/>
                <w:sz w:val="24"/>
                <w:szCs w:val="24"/>
              </w:rPr>
              <w:t>Affiliation (if applicable):</w:t>
            </w:r>
          </w:p>
          <w:p w14:paraId="6EE2186D" w14:textId="5B496835" w:rsidR="009F766E" w:rsidRPr="009B72C6" w:rsidRDefault="00970843" w:rsidP="00B47EEB">
            <w:pPr>
              <w:spacing w:line="360" w:lineRule="auto"/>
              <w:rPr>
                <w:rFonts w:cstheme="minorHAnsi"/>
                <w:sz w:val="24"/>
                <w:szCs w:val="24"/>
              </w:rPr>
            </w:pPr>
            <w:r w:rsidRPr="00051938">
              <w:rPr>
                <w:rFonts w:cstheme="minorHAnsi"/>
                <w:sz w:val="24"/>
                <w:szCs w:val="24"/>
              </w:rPr>
              <w:t xml:space="preserve">Signature: _____________________________________Date: ______________________   </w:t>
            </w:r>
          </w:p>
        </w:tc>
      </w:tr>
      <w:bookmarkEnd w:id="0"/>
    </w:tbl>
    <w:p w14:paraId="32ED8060" w14:textId="77777777" w:rsidR="00641C35" w:rsidRPr="009B72C6" w:rsidRDefault="00641C35" w:rsidP="009B72C6">
      <w:pPr>
        <w:spacing w:line="360" w:lineRule="auto"/>
        <w:rPr>
          <w:rFonts w:cstheme="minorHAnsi"/>
          <w:b/>
          <w:bCs/>
          <w:sz w:val="24"/>
          <w:szCs w:val="24"/>
        </w:rPr>
      </w:pPr>
    </w:p>
    <w:p w14:paraId="5C62B55F" w14:textId="77777777" w:rsidR="00950C41" w:rsidRPr="009B72C6" w:rsidRDefault="00950C41" w:rsidP="009B72C6">
      <w:pPr>
        <w:spacing w:line="360" w:lineRule="auto"/>
        <w:jc w:val="center"/>
        <w:rPr>
          <w:rFonts w:cstheme="minorHAnsi"/>
          <w:b/>
          <w:bCs/>
          <w:sz w:val="24"/>
          <w:szCs w:val="24"/>
        </w:rPr>
      </w:pPr>
    </w:p>
    <w:p w14:paraId="51D4D6D3" w14:textId="77777777" w:rsidR="00656D86" w:rsidRPr="009B72C6" w:rsidRDefault="00656D86" w:rsidP="009B72C6">
      <w:pPr>
        <w:spacing w:line="360" w:lineRule="auto"/>
        <w:jc w:val="center"/>
        <w:rPr>
          <w:rFonts w:cstheme="minorHAnsi"/>
          <w:b/>
          <w:bCs/>
          <w:sz w:val="24"/>
          <w:szCs w:val="24"/>
        </w:rPr>
      </w:pPr>
    </w:p>
    <w:sectPr w:rsidR="00656D86" w:rsidRPr="009B72C6" w:rsidSect="00B80066">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52A1" w14:textId="77777777" w:rsidR="001C5324" w:rsidRDefault="001C5324" w:rsidP="00A576A3">
      <w:pPr>
        <w:spacing w:after="0" w:line="240" w:lineRule="auto"/>
      </w:pPr>
      <w:r>
        <w:separator/>
      </w:r>
    </w:p>
  </w:endnote>
  <w:endnote w:type="continuationSeparator" w:id="0">
    <w:p w14:paraId="6E846629" w14:textId="77777777" w:rsidR="001C5324" w:rsidRDefault="001C5324" w:rsidP="00A5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utura Md BT">
    <w:altName w:val="Century Gothic"/>
    <w:panose1 w:val="020B0602020204020303"/>
    <w:charset w:val="00"/>
    <w:family w:val="swiss"/>
    <w:pitch w:val="variable"/>
    <w:sig w:usb0="800008EF" w:usb1="1000204A" w:usb2="00000000" w:usb3="00000000" w:csb0="000001F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491245"/>
      <w:docPartObj>
        <w:docPartGallery w:val="Page Numbers (Bottom of Page)"/>
        <w:docPartUnique/>
      </w:docPartObj>
    </w:sdtPr>
    <w:sdtEndPr>
      <w:rPr>
        <w:noProof/>
      </w:rPr>
    </w:sdtEndPr>
    <w:sdtContent>
      <w:p w14:paraId="68B62FEA" w14:textId="77777777" w:rsidR="00362A3E" w:rsidRDefault="00362A3E">
        <w:pPr>
          <w:pStyle w:val="Footer"/>
          <w:jc w:val="center"/>
        </w:pPr>
        <w:r>
          <w:fldChar w:fldCharType="begin"/>
        </w:r>
        <w:r>
          <w:instrText xml:space="preserve"> PAGE   \* MERGEFORMAT </w:instrText>
        </w:r>
        <w:r>
          <w:fldChar w:fldCharType="separate"/>
        </w:r>
        <w:r w:rsidR="000D0D38">
          <w:rPr>
            <w:noProof/>
          </w:rPr>
          <w:t>12</w:t>
        </w:r>
        <w:r>
          <w:rPr>
            <w:noProof/>
          </w:rPr>
          <w:fldChar w:fldCharType="end"/>
        </w:r>
      </w:p>
    </w:sdtContent>
  </w:sdt>
  <w:p w14:paraId="30590DA8" w14:textId="77777777" w:rsidR="00362A3E" w:rsidRDefault="00362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28B07" w14:textId="77777777" w:rsidR="001C5324" w:rsidRDefault="001C5324" w:rsidP="00A576A3">
      <w:pPr>
        <w:spacing w:after="0" w:line="240" w:lineRule="auto"/>
      </w:pPr>
      <w:r>
        <w:separator/>
      </w:r>
    </w:p>
  </w:footnote>
  <w:footnote w:type="continuationSeparator" w:id="0">
    <w:p w14:paraId="52ED692A" w14:textId="77777777" w:rsidR="001C5324" w:rsidRDefault="001C5324" w:rsidP="00A576A3">
      <w:pPr>
        <w:spacing w:after="0" w:line="240" w:lineRule="auto"/>
      </w:pPr>
      <w:r>
        <w:continuationSeparator/>
      </w:r>
    </w:p>
  </w:footnote>
  <w:footnote w:id="1">
    <w:p w14:paraId="48F1784F" w14:textId="77777777" w:rsidR="00204861" w:rsidRPr="00E0550C" w:rsidRDefault="00204861" w:rsidP="00103790">
      <w:pPr>
        <w:pStyle w:val="FootnoteText"/>
        <w:spacing w:line="360" w:lineRule="auto"/>
      </w:pPr>
      <w:r w:rsidRPr="00E0550C">
        <w:rPr>
          <w:rStyle w:val="FootnoteReference"/>
        </w:rPr>
        <w:footnoteRef/>
      </w:r>
      <w:r w:rsidRPr="00E0550C">
        <w:t xml:space="preserve"> See </w:t>
      </w:r>
      <w:hyperlink r:id="rId1" w:history="1">
        <w:r w:rsidRPr="00E0550C">
          <w:rPr>
            <w:rStyle w:val="Hyperlink"/>
          </w:rPr>
          <w:t>https://gdpr-info.eu/</w:t>
        </w:r>
      </w:hyperlink>
      <w:r w:rsidRPr="00E0550C">
        <w:t xml:space="preserve"> [Accessed 1 November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9778" w14:textId="77777777" w:rsidR="00B80066" w:rsidRPr="00CF7C9A" w:rsidRDefault="00B80066" w:rsidP="00B80066">
    <w:pPr>
      <w:pStyle w:val="Header"/>
      <w:pBdr>
        <w:bottom w:val="single" w:sz="4" w:space="1" w:color="595959" w:themeColor="text1" w:themeTint="A6"/>
      </w:pBdr>
      <w:jc w:val="right"/>
      <w:rPr>
        <w:color w:val="595959" w:themeColor="text1" w:themeTint="A6"/>
        <w:sz w:val="18"/>
        <w:szCs w:val="18"/>
      </w:rPr>
    </w:pPr>
    <w:r>
      <w:tab/>
    </w:r>
    <w:r w:rsidRPr="00CF7C9A">
      <w:rPr>
        <w:color w:val="595959" w:themeColor="text1" w:themeTint="A6"/>
        <w:sz w:val="18"/>
        <w:szCs w:val="18"/>
      </w:rPr>
      <w:t xml:space="preserve">EU-STANDS4PM – </w:t>
    </w:r>
    <w:proofErr w:type="spellStart"/>
    <w:r>
      <w:rPr>
        <w:color w:val="595959" w:themeColor="text1" w:themeTint="A6"/>
        <w:sz w:val="18"/>
        <w:szCs w:val="18"/>
      </w:rPr>
      <w:t>hDAA</w:t>
    </w:r>
    <w:proofErr w:type="spellEnd"/>
  </w:p>
  <w:p w14:paraId="7F2195D4" w14:textId="77777777" w:rsidR="00B80066" w:rsidRDefault="00B80066" w:rsidP="00B80066">
    <w:pPr>
      <w:pStyle w:val="Header"/>
      <w:tabs>
        <w:tab w:val="clear" w:pos="4513"/>
        <w:tab w:val="clear" w:pos="9026"/>
        <w:tab w:val="left" w:pos="6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4136"/>
    <w:multiLevelType w:val="hybridMultilevel"/>
    <w:tmpl w:val="D3DE7FEC"/>
    <w:lvl w:ilvl="0" w:tplc="0A0E11A8">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A6506"/>
    <w:multiLevelType w:val="hybridMultilevel"/>
    <w:tmpl w:val="EEAE117E"/>
    <w:lvl w:ilvl="0" w:tplc="D7EABDFC">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A0B08CE"/>
    <w:multiLevelType w:val="hybridMultilevel"/>
    <w:tmpl w:val="FC18C090"/>
    <w:lvl w:ilvl="0" w:tplc="D7EABDFC">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8162B38"/>
    <w:multiLevelType w:val="hybridMultilevel"/>
    <w:tmpl w:val="F4503AB6"/>
    <w:lvl w:ilvl="0" w:tplc="D7EABDFC">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5C53702"/>
    <w:multiLevelType w:val="hybridMultilevel"/>
    <w:tmpl w:val="74429566"/>
    <w:lvl w:ilvl="0" w:tplc="2C8A0D32">
      <w:start w:val="1"/>
      <w:numFmt w:val="decimal"/>
      <w:lvlText w:val="%1."/>
      <w:lvlJc w:val="left"/>
      <w:pPr>
        <w:ind w:left="720" w:hanging="360"/>
      </w:pPr>
      <w:rPr>
        <w:rFonts w:asciiTheme="minorHAnsi" w:eastAsiaTheme="minorHAnsi" w:hAnsiTheme="minorHAnsi" w:cstheme="minorHAns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F5A4071"/>
    <w:multiLevelType w:val="hybridMultilevel"/>
    <w:tmpl w:val="0276D322"/>
    <w:lvl w:ilvl="0" w:tplc="D7EABDFC">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18F01F4"/>
    <w:multiLevelType w:val="hybridMultilevel"/>
    <w:tmpl w:val="4A40E9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F47B21"/>
    <w:multiLevelType w:val="hybridMultilevel"/>
    <w:tmpl w:val="72883544"/>
    <w:lvl w:ilvl="0" w:tplc="D7EABDFC">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387292429">
    <w:abstractNumId w:val="5"/>
  </w:num>
  <w:num w:numId="2" w16cid:durableId="1385566225">
    <w:abstractNumId w:val="4"/>
  </w:num>
  <w:num w:numId="3" w16cid:durableId="1846282645">
    <w:abstractNumId w:val="5"/>
  </w:num>
  <w:num w:numId="4" w16cid:durableId="611933902">
    <w:abstractNumId w:val="3"/>
  </w:num>
  <w:num w:numId="5" w16cid:durableId="662127835">
    <w:abstractNumId w:val="7"/>
  </w:num>
  <w:num w:numId="6" w16cid:durableId="1534730226">
    <w:abstractNumId w:val="1"/>
  </w:num>
  <w:num w:numId="7" w16cid:durableId="310253064">
    <w:abstractNumId w:val="2"/>
  </w:num>
  <w:num w:numId="8" w16cid:durableId="97726714">
    <w:abstractNumId w:val="4"/>
  </w:num>
  <w:num w:numId="9" w16cid:durableId="78259393">
    <w:abstractNumId w:val="0"/>
  </w:num>
  <w:num w:numId="10" w16cid:durableId="1039204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6A3"/>
    <w:rsid w:val="000017DD"/>
    <w:rsid w:val="000023F4"/>
    <w:rsid w:val="0000547A"/>
    <w:rsid w:val="000121DD"/>
    <w:rsid w:val="000242FB"/>
    <w:rsid w:val="00024E3F"/>
    <w:rsid w:val="000250D8"/>
    <w:rsid w:val="00033D1F"/>
    <w:rsid w:val="000356E4"/>
    <w:rsid w:val="00035926"/>
    <w:rsid w:val="00050505"/>
    <w:rsid w:val="00051938"/>
    <w:rsid w:val="00056548"/>
    <w:rsid w:val="00074B49"/>
    <w:rsid w:val="0007766F"/>
    <w:rsid w:val="00077B0B"/>
    <w:rsid w:val="000835DC"/>
    <w:rsid w:val="00086D40"/>
    <w:rsid w:val="0008731A"/>
    <w:rsid w:val="00092752"/>
    <w:rsid w:val="00094BCF"/>
    <w:rsid w:val="000A2DB5"/>
    <w:rsid w:val="000A3AF9"/>
    <w:rsid w:val="000A4392"/>
    <w:rsid w:val="000D0D38"/>
    <w:rsid w:val="000D740B"/>
    <w:rsid w:val="000E153B"/>
    <w:rsid w:val="000E21A4"/>
    <w:rsid w:val="000E21EF"/>
    <w:rsid w:val="000E5262"/>
    <w:rsid w:val="000E5F05"/>
    <w:rsid w:val="000F2171"/>
    <w:rsid w:val="000F2FB5"/>
    <w:rsid w:val="000F4902"/>
    <w:rsid w:val="000F6C0C"/>
    <w:rsid w:val="001015BA"/>
    <w:rsid w:val="00103790"/>
    <w:rsid w:val="00104CC2"/>
    <w:rsid w:val="00116223"/>
    <w:rsid w:val="00126DB8"/>
    <w:rsid w:val="00141810"/>
    <w:rsid w:val="00155A93"/>
    <w:rsid w:val="001568B6"/>
    <w:rsid w:val="001638F5"/>
    <w:rsid w:val="001649C1"/>
    <w:rsid w:val="0016619C"/>
    <w:rsid w:val="00171EF5"/>
    <w:rsid w:val="00171F97"/>
    <w:rsid w:val="00173273"/>
    <w:rsid w:val="001768F1"/>
    <w:rsid w:val="001900ED"/>
    <w:rsid w:val="00190184"/>
    <w:rsid w:val="001C38C0"/>
    <w:rsid w:val="001C5324"/>
    <w:rsid w:val="001C768D"/>
    <w:rsid w:val="001D2938"/>
    <w:rsid w:val="001D5432"/>
    <w:rsid w:val="001E1A20"/>
    <w:rsid w:val="001E6840"/>
    <w:rsid w:val="001E69C8"/>
    <w:rsid w:val="001E7845"/>
    <w:rsid w:val="001E7B84"/>
    <w:rsid w:val="001F407A"/>
    <w:rsid w:val="001F6FC2"/>
    <w:rsid w:val="00204861"/>
    <w:rsid w:val="002100B0"/>
    <w:rsid w:val="00212876"/>
    <w:rsid w:val="00214392"/>
    <w:rsid w:val="002205A4"/>
    <w:rsid w:val="00220BAC"/>
    <w:rsid w:val="00220BE5"/>
    <w:rsid w:val="0022234E"/>
    <w:rsid w:val="002270FD"/>
    <w:rsid w:val="00236381"/>
    <w:rsid w:val="00243C29"/>
    <w:rsid w:val="0025306C"/>
    <w:rsid w:val="0025732E"/>
    <w:rsid w:val="0027483A"/>
    <w:rsid w:val="00280C42"/>
    <w:rsid w:val="00283698"/>
    <w:rsid w:val="002836E9"/>
    <w:rsid w:val="002A0B25"/>
    <w:rsid w:val="002A241E"/>
    <w:rsid w:val="002A2B74"/>
    <w:rsid w:val="002A2F26"/>
    <w:rsid w:val="002A6BEA"/>
    <w:rsid w:val="002B0879"/>
    <w:rsid w:val="002B2646"/>
    <w:rsid w:val="002B6470"/>
    <w:rsid w:val="002B6A0D"/>
    <w:rsid w:val="002B6F12"/>
    <w:rsid w:val="002C0DE5"/>
    <w:rsid w:val="002C201E"/>
    <w:rsid w:val="002C381A"/>
    <w:rsid w:val="002D4813"/>
    <w:rsid w:val="002D5374"/>
    <w:rsid w:val="002D666F"/>
    <w:rsid w:val="002E0CFB"/>
    <w:rsid w:val="002E469D"/>
    <w:rsid w:val="002E4B7B"/>
    <w:rsid w:val="00305B26"/>
    <w:rsid w:val="003103CE"/>
    <w:rsid w:val="00313B6F"/>
    <w:rsid w:val="0031401C"/>
    <w:rsid w:val="003202A6"/>
    <w:rsid w:val="003227AD"/>
    <w:rsid w:val="00324B60"/>
    <w:rsid w:val="00326057"/>
    <w:rsid w:val="003270AC"/>
    <w:rsid w:val="00327D05"/>
    <w:rsid w:val="00334223"/>
    <w:rsid w:val="003359B4"/>
    <w:rsid w:val="00337EA1"/>
    <w:rsid w:val="003537D8"/>
    <w:rsid w:val="00362A3E"/>
    <w:rsid w:val="00366A4A"/>
    <w:rsid w:val="00367BFE"/>
    <w:rsid w:val="0037301C"/>
    <w:rsid w:val="00381E5D"/>
    <w:rsid w:val="003865AA"/>
    <w:rsid w:val="00392F3C"/>
    <w:rsid w:val="003A00AD"/>
    <w:rsid w:val="003A3F67"/>
    <w:rsid w:val="003A6B19"/>
    <w:rsid w:val="003B562B"/>
    <w:rsid w:val="003C1C78"/>
    <w:rsid w:val="003C571F"/>
    <w:rsid w:val="003D4479"/>
    <w:rsid w:val="003D5B09"/>
    <w:rsid w:val="003E32A9"/>
    <w:rsid w:val="003E775C"/>
    <w:rsid w:val="003F07D3"/>
    <w:rsid w:val="003F4182"/>
    <w:rsid w:val="0040206E"/>
    <w:rsid w:val="0040344D"/>
    <w:rsid w:val="004059D3"/>
    <w:rsid w:val="00407BDF"/>
    <w:rsid w:val="004115D4"/>
    <w:rsid w:val="0041416B"/>
    <w:rsid w:val="00414585"/>
    <w:rsid w:val="00415DBF"/>
    <w:rsid w:val="00426473"/>
    <w:rsid w:val="00426B3B"/>
    <w:rsid w:val="00430A4B"/>
    <w:rsid w:val="00444F67"/>
    <w:rsid w:val="004458C1"/>
    <w:rsid w:val="00457DEF"/>
    <w:rsid w:val="00463160"/>
    <w:rsid w:val="0047101F"/>
    <w:rsid w:val="00471925"/>
    <w:rsid w:val="00471A2E"/>
    <w:rsid w:val="00472D71"/>
    <w:rsid w:val="00481683"/>
    <w:rsid w:val="00496BFD"/>
    <w:rsid w:val="004B7C58"/>
    <w:rsid w:val="004D3936"/>
    <w:rsid w:val="004D6E62"/>
    <w:rsid w:val="004E6645"/>
    <w:rsid w:val="004E743B"/>
    <w:rsid w:val="00504E89"/>
    <w:rsid w:val="005063FC"/>
    <w:rsid w:val="005226D0"/>
    <w:rsid w:val="00530F97"/>
    <w:rsid w:val="0054320C"/>
    <w:rsid w:val="005452F8"/>
    <w:rsid w:val="00547A6C"/>
    <w:rsid w:val="00555886"/>
    <w:rsid w:val="00560158"/>
    <w:rsid w:val="005623D4"/>
    <w:rsid w:val="005660E7"/>
    <w:rsid w:val="00571262"/>
    <w:rsid w:val="0057341D"/>
    <w:rsid w:val="005805BF"/>
    <w:rsid w:val="00583D1A"/>
    <w:rsid w:val="005970F4"/>
    <w:rsid w:val="00597B46"/>
    <w:rsid w:val="005A7120"/>
    <w:rsid w:val="005B5933"/>
    <w:rsid w:val="005C72DF"/>
    <w:rsid w:val="005C7692"/>
    <w:rsid w:val="005E0660"/>
    <w:rsid w:val="005E221E"/>
    <w:rsid w:val="006048DB"/>
    <w:rsid w:val="00604E52"/>
    <w:rsid w:val="006210EE"/>
    <w:rsid w:val="00625F05"/>
    <w:rsid w:val="00626DB8"/>
    <w:rsid w:val="0062745B"/>
    <w:rsid w:val="00631880"/>
    <w:rsid w:val="00631C4A"/>
    <w:rsid w:val="00631F63"/>
    <w:rsid w:val="00632123"/>
    <w:rsid w:val="00633DA7"/>
    <w:rsid w:val="00641C35"/>
    <w:rsid w:val="006539C7"/>
    <w:rsid w:val="00656D86"/>
    <w:rsid w:val="00656D93"/>
    <w:rsid w:val="0066071A"/>
    <w:rsid w:val="00661A55"/>
    <w:rsid w:val="00663A81"/>
    <w:rsid w:val="00666EA0"/>
    <w:rsid w:val="00667217"/>
    <w:rsid w:val="006700CC"/>
    <w:rsid w:val="0068002B"/>
    <w:rsid w:val="00691616"/>
    <w:rsid w:val="00695031"/>
    <w:rsid w:val="006A276F"/>
    <w:rsid w:val="006A39D6"/>
    <w:rsid w:val="006A55C9"/>
    <w:rsid w:val="006A5FF8"/>
    <w:rsid w:val="006B267A"/>
    <w:rsid w:val="006B30BC"/>
    <w:rsid w:val="006C6FC3"/>
    <w:rsid w:val="006D5D57"/>
    <w:rsid w:val="006D6AE8"/>
    <w:rsid w:val="006D6C5D"/>
    <w:rsid w:val="006D7AB4"/>
    <w:rsid w:val="006E1A64"/>
    <w:rsid w:val="006E2373"/>
    <w:rsid w:val="006E4C12"/>
    <w:rsid w:val="006F243D"/>
    <w:rsid w:val="006F2C59"/>
    <w:rsid w:val="006F2CF7"/>
    <w:rsid w:val="006F3F43"/>
    <w:rsid w:val="006F5CB3"/>
    <w:rsid w:val="00701839"/>
    <w:rsid w:val="00706B80"/>
    <w:rsid w:val="00711D01"/>
    <w:rsid w:val="00717A93"/>
    <w:rsid w:val="00720BBE"/>
    <w:rsid w:val="00727070"/>
    <w:rsid w:val="00736AB0"/>
    <w:rsid w:val="007418C4"/>
    <w:rsid w:val="00741B48"/>
    <w:rsid w:val="00744E16"/>
    <w:rsid w:val="0074770F"/>
    <w:rsid w:val="007523AB"/>
    <w:rsid w:val="0075723F"/>
    <w:rsid w:val="007616E9"/>
    <w:rsid w:val="00766976"/>
    <w:rsid w:val="00771543"/>
    <w:rsid w:val="007742DA"/>
    <w:rsid w:val="00780610"/>
    <w:rsid w:val="00782D99"/>
    <w:rsid w:val="00795000"/>
    <w:rsid w:val="007977DF"/>
    <w:rsid w:val="007A4830"/>
    <w:rsid w:val="007A61CA"/>
    <w:rsid w:val="007B2FC3"/>
    <w:rsid w:val="007B7FBC"/>
    <w:rsid w:val="007C33D6"/>
    <w:rsid w:val="007D5EB0"/>
    <w:rsid w:val="007D73F8"/>
    <w:rsid w:val="007E4208"/>
    <w:rsid w:val="007E5673"/>
    <w:rsid w:val="007F439A"/>
    <w:rsid w:val="007F4A47"/>
    <w:rsid w:val="007F7375"/>
    <w:rsid w:val="007F782B"/>
    <w:rsid w:val="008110E2"/>
    <w:rsid w:val="00811C64"/>
    <w:rsid w:val="00833C34"/>
    <w:rsid w:val="008341A2"/>
    <w:rsid w:val="008358A5"/>
    <w:rsid w:val="00847DD8"/>
    <w:rsid w:val="00852CB0"/>
    <w:rsid w:val="00852F96"/>
    <w:rsid w:val="008545BA"/>
    <w:rsid w:val="008620E6"/>
    <w:rsid w:val="008658F7"/>
    <w:rsid w:val="00880CBC"/>
    <w:rsid w:val="00880E48"/>
    <w:rsid w:val="00881E82"/>
    <w:rsid w:val="008823DD"/>
    <w:rsid w:val="008855B3"/>
    <w:rsid w:val="008861E4"/>
    <w:rsid w:val="0089277D"/>
    <w:rsid w:val="00893F55"/>
    <w:rsid w:val="00897FBF"/>
    <w:rsid w:val="008A1D8B"/>
    <w:rsid w:val="008A2D27"/>
    <w:rsid w:val="008A5F3A"/>
    <w:rsid w:val="008B4367"/>
    <w:rsid w:val="008B4B79"/>
    <w:rsid w:val="008C1AFF"/>
    <w:rsid w:val="008C1EFC"/>
    <w:rsid w:val="008C2965"/>
    <w:rsid w:val="008C3A0E"/>
    <w:rsid w:val="008D0DA0"/>
    <w:rsid w:val="008D3735"/>
    <w:rsid w:val="008D3FD2"/>
    <w:rsid w:val="008D7242"/>
    <w:rsid w:val="008E1D5F"/>
    <w:rsid w:val="008E481B"/>
    <w:rsid w:val="008E6A67"/>
    <w:rsid w:val="008F0778"/>
    <w:rsid w:val="008F0896"/>
    <w:rsid w:val="008F20B5"/>
    <w:rsid w:val="008F26F7"/>
    <w:rsid w:val="008F508D"/>
    <w:rsid w:val="008F58C7"/>
    <w:rsid w:val="008F798F"/>
    <w:rsid w:val="00901209"/>
    <w:rsid w:val="00902DD5"/>
    <w:rsid w:val="00902EB9"/>
    <w:rsid w:val="00904B51"/>
    <w:rsid w:val="009063B1"/>
    <w:rsid w:val="009069FC"/>
    <w:rsid w:val="00906EC9"/>
    <w:rsid w:val="00907753"/>
    <w:rsid w:val="009102DD"/>
    <w:rsid w:val="009114DD"/>
    <w:rsid w:val="009136C9"/>
    <w:rsid w:val="009178E1"/>
    <w:rsid w:val="00922719"/>
    <w:rsid w:val="009305D9"/>
    <w:rsid w:val="009335FB"/>
    <w:rsid w:val="00937502"/>
    <w:rsid w:val="00937731"/>
    <w:rsid w:val="00943ADA"/>
    <w:rsid w:val="009461B9"/>
    <w:rsid w:val="00947E2C"/>
    <w:rsid w:val="009507C3"/>
    <w:rsid w:val="00950C3E"/>
    <w:rsid w:val="00950C41"/>
    <w:rsid w:val="009540CC"/>
    <w:rsid w:val="0095682F"/>
    <w:rsid w:val="00960BB7"/>
    <w:rsid w:val="00961659"/>
    <w:rsid w:val="00965F69"/>
    <w:rsid w:val="00967027"/>
    <w:rsid w:val="00970843"/>
    <w:rsid w:val="00990362"/>
    <w:rsid w:val="00992B95"/>
    <w:rsid w:val="00996C82"/>
    <w:rsid w:val="009A16FE"/>
    <w:rsid w:val="009A2FED"/>
    <w:rsid w:val="009A40F0"/>
    <w:rsid w:val="009B17C9"/>
    <w:rsid w:val="009B72C6"/>
    <w:rsid w:val="009C2258"/>
    <w:rsid w:val="009C3E88"/>
    <w:rsid w:val="009C41A0"/>
    <w:rsid w:val="009D156C"/>
    <w:rsid w:val="009D2A75"/>
    <w:rsid w:val="009D2F26"/>
    <w:rsid w:val="009D39BA"/>
    <w:rsid w:val="009E7138"/>
    <w:rsid w:val="009F0DC1"/>
    <w:rsid w:val="009F28CF"/>
    <w:rsid w:val="009F3A47"/>
    <w:rsid w:val="009F766E"/>
    <w:rsid w:val="00A05169"/>
    <w:rsid w:val="00A070B2"/>
    <w:rsid w:val="00A07364"/>
    <w:rsid w:val="00A1253C"/>
    <w:rsid w:val="00A20F92"/>
    <w:rsid w:val="00A22238"/>
    <w:rsid w:val="00A42243"/>
    <w:rsid w:val="00A43864"/>
    <w:rsid w:val="00A46E03"/>
    <w:rsid w:val="00A576A3"/>
    <w:rsid w:val="00A65667"/>
    <w:rsid w:val="00A71420"/>
    <w:rsid w:val="00A72CDB"/>
    <w:rsid w:val="00A910D5"/>
    <w:rsid w:val="00AB0962"/>
    <w:rsid w:val="00AB099C"/>
    <w:rsid w:val="00AB11C0"/>
    <w:rsid w:val="00AD2954"/>
    <w:rsid w:val="00AD3CF4"/>
    <w:rsid w:val="00AD5E6B"/>
    <w:rsid w:val="00AD7A29"/>
    <w:rsid w:val="00AE3317"/>
    <w:rsid w:val="00AE38EC"/>
    <w:rsid w:val="00AE54C2"/>
    <w:rsid w:val="00AF25CF"/>
    <w:rsid w:val="00AF2B93"/>
    <w:rsid w:val="00AF55E0"/>
    <w:rsid w:val="00AF626D"/>
    <w:rsid w:val="00B0060D"/>
    <w:rsid w:val="00B04040"/>
    <w:rsid w:val="00B065EB"/>
    <w:rsid w:val="00B07E2F"/>
    <w:rsid w:val="00B16C1D"/>
    <w:rsid w:val="00B17AAA"/>
    <w:rsid w:val="00B20E6E"/>
    <w:rsid w:val="00B2155D"/>
    <w:rsid w:val="00B34EA4"/>
    <w:rsid w:val="00B36A2E"/>
    <w:rsid w:val="00B42211"/>
    <w:rsid w:val="00B42B4A"/>
    <w:rsid w:val="00B446A5"/>
    <w:rsid w:val="00B47EEB"/>
    <w:rsid w:val="00B50451"/>
    <w:rsid w:val="00B542A6"/>
    <w:rsid w:val="00B55E5C"/>
    <w:rsid w:val="00B60406"/>
    <w:rsid w:val="00B6449C"/>
    <w:rsid w:val="00B64B5B"/>
    <w:rsid w:val="00B6712D"/>
    <w:rsid w:val="00B67159"/>
    <w:rsid w:val="00B77CA1"/>
    <w:rsid w:val="00B80066"/>
    <w:rsid w:val="00B8037F"/>
    <w:rsid w:val="00B8374B"/>
    <w:rsid w:val="00B9241E"/>
    <w:rsid w:val="00BA07E4"/>
    <w:rsid w:val="00BA3875"/>
    <w:rsid w:val="00BA5B1D"/>
    <w:rsid w:val="00BA76B0"/>
    <w:rsid w:val="00BB3C4B"/>
    <w:rsid w:val="00BC52ED"/>
    <w:rsid w:val="00BD1D92"/>
    <w:rsid w:val="00BD2DD5"/>
    <w:rsid w:val="00BD2F7D"/>
    <w:rsid w:val="00BD3D56"/>
    <w:rsid w:val="00BD427B"/>
    <w:rsid w:val="00BD7C5D"/>
    <w:rsid w:val="00BD7DF0"/>
    <w:rsid w:val="00BE5A13"/>
    <w:rsid w:val="00BF3844"/>
    <w:rsid w:val="00BF3DD9"/>
    <w:rsid w:val="00BF5802"/>
    <w:rsid w:val="00C03779"/>
    <w:rsid w:val="00C154BF"/>
    <w:rsid w:val="00C15EB3"/>
    <w:rsid w:val="00C22F87"/>
    <w:rsid w:val="00C52FED"/>
    <w:rsid w:val="00C57983"/>
    <w:rsid w:val="00C60422"/>
    <w:rsid w:val="00C64E76"/>
    <w:rsid w:val="00C67D75"/>
    <w:rsid w:val="00C7053F"/>
    <w:rsid w:val="00C719DA"/>
    <w:rsid w:val="00C736B6"/>
    <w:rsid w:val="00C740E6"/>
    <w:rsid w:val="00C74612"/>
    <w:rsid w:val="00C86EA6"/>
    <w:rsid w:val="00C91C94"/>
    <w:rsid w:val="00C92745"/>
    <w:rsid w:val="00C927AF"/>
    <w:rsid w:val="00C92AB6"/>
    <w:rsid w:val="00C9660E"/>
    <w:rsid w:val="00C96E65"/>
    <w:rsid w:val="00C97E9F"/>
    <w:rsid w:val="00CA5A0D"/>
    <w:rsid w:val="00CB77E4"/>
    <w:rsid w:val="00CC4FF4"/>
    <w:rsid w:val="00CD09F4"/>
    <w:rsid w:val="00CD3A9B"/>
    <w:rsid w:val="00CE2CD7"/>
    <w:rsid w:val="00CF39C7"/>
    <w:rsid w:val="00D011CF"/>
    <w:rsid w:val="00D071E1"/>
    <w:rsid w:val="00D110BD"/>
    <w:rsid w:val="00D17AAE"/>
    <w:rsid w:val="00D216E9"/>
    <w:rsid w:val="00D241C8"/>
    <w:rsid w:val="00D256FE"/>
    <w:rsid w:val="00D30634"/>
    <w:rsid w:val="00D32F52"/>
    <w:rsid w:val="00D34128"/>
    <w:rsid w:val="00D50E06"/>
    <w:rsid w:val="00D52EAA"/>
    <w:rsid w:val="00D6158C"/>
    <w:rsid w:val="00D656AC"/>
    <w:rsid w:val="00D67EA0"/>
    <w:rsid w:val="00D70225"/>
    <w:rsid w:val="00D71E93"/>
    <w:rsid w:val="00D73553"/>
    <w:rsid w:val="00D7442D"/>
    <w:rsid w:val="00D7515C"/>
    <w:rsid w:val="00D75E33"/>
    <w:rsid w:val="00D8663B"/>
    <w:rsid w:val="00D90457"/>
    <w:rsid w:val="00D90D70"/>
    <w:rsid w:val="00DA0C65"/>
    <w:rsid w:val="00DA209D"/>
    <w:rsid w:val="00DA4BDB"/>
    <w:rsid w:val="00DA75D8"/>
    <w:rsid w:val="00DB07C0"/>
    <w:rsid w:val="00DB3149"/>
    <w:rsid w:val="00DC52F6"/>
    <w:rsid w:val="00DC6285"/>
    <w:rsid w:val="00DE0053"/>
    <w:rsid w:val="00DE032D"/>
    <w:rsid w:val="00DE0546"/>
    <w:rsid w:val="00E01C9E"/>
    <w:rsid w:val="00E01F60"/>
    <w:rsid w:val="00E0317C"/>
    <w:rsid w:val="00E04676"/>
    <w:rsid w:val="00E0550C"/>
    <w:rsid w:val="00E06983"/>
    <w:rsid w:val="00E069E4"/>
    <w:rsid w:val="00E23EB6"/>
    <w:rsid w:val="00E32794"/>
    <w:rsid w:val="00E44158"/>
    <w:rsid w:val="00E445DF"/>
    <w:rsid w:val="00E447E1"/>
    <w:rsid w:val="00E46054"/>
    <w:rsid w:val="00E46487"/>
    <w:rsid w:val="00E47DB3"/>
    <w:rsid w:val="00E504A9"/>
    <w:rsid w:val="00E64D31"/>
    <w:rsid w:val="00E70C91"/>
    <w:rsid w:val="00E71FCD"/>
    <w:rsid w:val="00E77F9F"/>
    <w:rsid w:val="00E80F1B"/>
    <w:rsid w:val="00E8313F"/>
    <w:rsid w:val="00E930CA"/>
    <w:rsid w:val="00E9524B"/>
    <w:rsid w:val="00EA332E"/>
    <w:rsid w:val="00EA5ED7"/>
    <w:rsid w:val="00EB4282"/>
    <w:rsid w:val="00EC3698"/>
    <w:rsid w:val="00EC3A4F"/>
    <w:rsid w:val="00EC77FD"/>
    <w:rsid w:val="00EC7805"/>
    <w:rsid w:val="00ED0211"/>
    <w:rsid w:val="00ED2FF2"/>
    <w:rsid w:val="00EE34EA"/>
    <w:rsid w:val="00EF6D80"/>
    <w:rsid w:val="00F007B9"/>
    <w:rsid w:val="00F0084D"/>
    <w:rsid w:val="00F00B49"/>
    <w:rsid w:val="00F023A0"/>
    <w:rsid w:val="00F06301"/>
    <w:rsid w:val="00F0767C"/>
    <w:rsid w:val="00F07D8F"/>
    <w:rsid w:val="00F12B90"/>
    <w:rsid w:val="00F143E0"/>
    <w:rsid w:val="00F21878"/>
    <w:rsid w:val="00F311E0"/>
    <w:rsid w:val="00F33098"/>
    <w:rsid w:val="00F45EF8"/>
    <w:rsid w:val="00F46A94"/>
    <w:rsid w:val="00F67530"/>
    <w:rsid w:val="00F733D8"/>
    <w:rsid w:val="00F85951"/>
    <w:rsid w:val="00F90272"/>
    <w:rsid w:val="00F92F3B"/>
    <w:rsid w:val="00F954CB"/>
    <w:rsid w:val="00FA3AB6"/>
    <w:rsid w:val="00FB3195"/>
    <w:rsid w:val="00FC3BDD"/>
    <w:rsid w:val="00FC3E32"/>
    <w:rsid w:val="00FC71CC"/>
    <w:rsid w:val="00FC7362"/>
    <w:rsid w:val="00FD27BB"/>
    <w:rsid w:val="00FD3270"/>
    <w:rsid w:val="00FD7786"/>
    <w:rsid w:val="00FD78DE"/>
    <w:rsid w:val="00FE20B7"/>
    <w:rsid w:val="00FE51EE"/>
    <w:rsid w:val="00FE6BF2"/>
    <w:rsid w:val="00FE71D5"/>
    <w:rsid w:val="00FF3A79"/>
    <w:rsid w:val="00FF4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040B"/>
  <w15:chartTrackingRefBased/>
  <w15:docId w15:val="{576DDA05-0C69-4991-B823-BD0C8659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6A3"/>
    <w:pPr>
      <w:spacing w:line="256" w:lineRule="auto"/>
    </w:pPr>
  </w:style>
  <w:style w:type="paragraph" w:styleId="Heading1">
    <w:name w:val="heading 1"/>
    <w:basedOn w:val="Normal"/>
    <w:next w:val="Normal"/>
    <w:link w:val="Heading1Char"/>
    <w:uiPriority w:val="9"/>
    <w:qFormat/>
    <w:rsid w:val="00B80066"/>
    <w:pPr>
      <w:keepNext/>
      <w:keepLines/>
      <w:spacing w:before="240" w:after="240" w:line="257"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6A3"/>
    <w:rPr>
      <w:color w:val="0563C1" w:themeColor="hyperlink"/>
      <w:u w:val="single"/>
    </w:rPr>
  </w:style>
  <w:style w:type="paragraph" w:styleId="FootnoteText">
    <w:name w:val="footnote text"/>
    <w:basedOn w:val="Normal"/>
    <w:link w:val="FootnoteTextChar"/>
    <w:uiPriority w:val="99"/>
    <w:semiHidden/>
    <w:unhideWhenUsed/>
    <w:rsid w:val="00A57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6A3"/>
    <w:rPr>
      <w:sz w:val="20"/>
      <w:szCs w:val="20"/>
    </w:rPr>
  </w:style>
  <w:style w:type="paragraph" w:styleId="ListParagraph">
    <w:name w:val="List Paragraph"/>
    <w:basedOn w:val="Normal"/>
    <w:uiPriority w:val="34"/>
    <w:qFormat/>
    <w:rsid w:val="00A576A3"/>
    <w:pPr>
      <w:spacing w:line="252" w:lineRule="auto"/>
      <w:ind w:left="720"/>
      <w:contextualSpacing/>
    </w:pPr>
  </w:style>
  <w:style w:type="character" w:styleId="FootnoteReference">
    <w:name w:val="footnote reference"/>
    <w:basedOn w:val="DefaultParagraphFont"/>
    <w:uiPriority w:val="99"/>
    <w:semiHidden/>
    <w:unhideWhenUsed/>
    <w:rsid w:val="00A576A3"/>
    <w:rPr>
      <w:vertAlign w:val="superscript"/>
    </w:rPr>
  </w:style>
  <w:style w:type="table" w:styleId="TableGrid">
    <w:name w:val="Table Grid"/>
    <w:basedOn w:val="TableNormal"/>
    <w:uiPriority w:val="39"/>
    <w:rsid w:val="00A576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A3F67"/>
    <w:rPr>
      <w:color w:val="605E5C"/>
      <w:shd w:val="clear" w:color="auto" w:fill="E1DFDD"/>
    </w:rPr>
  </w:style>
  <w:style w:type="paragraph" w:styleId="BalloonText">
    <w:name w:val="Balloon Text"/>
    <w:basedOn w:val="Normal"/>
    <w:link w:val="BalloonTextChar"/>
    <w:uiPriority w:val="99"/>
    <w:semiHidden/>
    <w:unhideWhenUsed/>
    <w:rsid w:val="003A3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F67"/>
    <w:rPr>
      <w:rFonts w:ascii="Segoe UI" w:hAnsi="Segoe UI" w:cs="Segoe UI"/>
      <w:sz w:val="18"/>
      <w:szCs w:val="18"/>
    </w:rPr>
  </w:style>
  <w:style w:type="paragraph" w:styleId="NormalWeb">
    <w:name w:val="Normal (Web)"/>
    <w:basedOn w:val="Normal"/>
    <w:uiPriority w:val="99"/>
    <w:unhideWhenUsed/>
    <w:rsid w:val="00E930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80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9E4"/>
    <w:pPr>
      <w:spacing w:line="259" w:lineRule="auto"/>
      <w:outlineLvl w:val="9"/>
    </w:pPr>
    <w:rPr>
      <w:lang w:val="de-DE" w:eastAsia="de-DE"/>
    </w:rPr>
  </w:style>
  <w:style w:type="paragraph" w:styleId="TOC2">
    <w:name w:val="toc 2"/>
    <w:basedOn w:val="Normal"/>
    <w:next w:val="Normal"/>
    <w:autoRedefine/>
    <w:uiPriority w:val="39"/>
    <w:unhideWhenUsed/>
    <w:rsid w:val="00E069E4"/>
    <w:pPr>
      <w:spacing w:after="100"/>
      <w:ind w:left="220"/>
    </w:pPr>
  </w:style>
  <w:style w:type="paragraph" w:styleId="TOC1">
    <w:name w:val="toc 1"/>
    <w:basedOn w:val="Normal"/>
    <w:next w:val="Normal"/>
    <w:autoRedefine/>
    <w:uiPriority w:val="39"/>
    <w:unhideWhenUsed/>
    <w:rsid w:val="00E069E4"/>
    <w:pPr>
      <w:spacing w:after="100"/>
    </w:pPr>
  </w:style>
  <w:style w:type="paragraph" w:customStyle="1" w:styleId="xmsonormal">
    <w:name w:val="x_msonormal"/>
    <w:basedOn w:val="Normal"/>
    <w:rsid w:val="002048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62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A3E"/>
  </w:style>
  <w:style w:type="paragraph" w:styleId="Footer">
    <w:name w:val="footer"/>
    <w:basedOn w:val="Normal"/>
    <w:link w:val="FooterChar"/>
    <w:uiPriority w:val="99"/>
    <w:unhideWhenUsed/>
    <w:rsid w:val="00362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A3E"/>
  </w:style>
  <w:style w:type="character" w:customStyle="1" w:styleId="e24kjd">
    <w:name w:val="e24kjd"/>
    <w:basedOn w:val="DefaultParagraphFont"/>
    <w:rsid w:val="009305D9"/>
  </w:style>
  <w:style w:type="paragraph" w:styleId="CommentText">
    <w:name w:val="annotation text"/>
    <w:basedOn w:val="Normal"/>
    <w:link w:val="CommentTextChar"/>
    <w:uiPriority w:val="99"/>
    <w:unhideWhenUsed/>
    <w:rsid w:val="003227AD"/>
    <w:pPr>
      <w:spacing w:line="240" w:lineRule="auto"/>
    </w:pPr>
    <w:rPr>
      <w:sz w:val="20"/>
      <w:szCs w:val="20"/>
    </w:rPr>
  </w:style>
  <w:style w:type="character" w:customStyle="1" w:styleId="CommentTextChar">
    <w:name w:val="Comment Text Char"/>
    <w:basedOn w:val="DefaultParagraphFont"/>
    <w:link w:val="CommentText"/>
    <w:uiPriority w:val="99"/>
    <w:rsid w:val="003227AD"/>
    <w:rPr>
      <w:sz w:val="20"/>
      <w:szCs w:val="20"/>
    </w:rPr>
  </w:style>
  <w:style w:type="character" w:styleId="CommentReference">
    <w:name w:val="annotation reference"/>
    <w:basedOn w:val="DefaultParagraphFont"/>
    <w:uiPriority w:val="99"/>
    <w:semiHidden/>
    <w:unhideWhenUsed/>
    <w:rsid w:val="009D39BA"/>
    <w:rPr>
      <w:sz w:val="16"/>
      <w:szCs w:val="16"/>
    </w:rPr>
  </w:style>
  <w:style w:type="paragraph" w:styleId="CommentSubject">
    <w:name w:val="annotation subject"/>
    <w:basedOn w:val="CommentText"/>
    <w:next w:val="CommentText"/>
    <w:link w:val="CommentSubjectChar"/>
    <w:uiPriority w:val="99"/>
    <w:semiHidden/>
    <w:unhideWhenUsed/>
    <w:rsid w:val="00B07E2F"/>
    <w:rPr>
      <w:b/>
      <w:bCs/>
    </w:rPr>
  </w:style>
  <w:style w:type="character" w:customStyle="1" w:styleId="CommentSubjectChar">
    <w:name w:val="Comment Subject Char"/>
    <w:basedOn w:val="CommentTextChar"/>
    <w:link w:val="CommentSubject"/>
    <w:uiPriority w:val="99"/>
    <w:semiHidden/>
    <w:rsid w:val="00B07E2F"/>
    <w:rPr>
      <w:b/>
      <w:bCs/>
      <w:sz w:val="20"/>
      <w:szCs w:val="20"/>
    </w:rPr>
  </w:style>
  <w:style w:type="character" w:styleId="Emphasis">
    <w:name w:val="Emphasis"/>
    <w:basedOn w:val="DefaultParagraphFont"/>
    <w:uiPriority w:val="20"/>
    <w:qFormat/>
    <w:rsid w:val="00051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990">
      <w:bodyDiv w:val="1"/>
      <w:marLeft w:val="0"/>
      <w:marRight w:val="0"/>
      <w:marTop w:val="0"/>
      <w:marBottom w:val="0"/>
      <w:divBdr>
        <w:top w:val="none" w:sz="0" w:space="0" w:color="auto"/>
        <w:left w:val="none" w:sz="0" w:space="0" w:color="auto"/>
        <w:bottom w:val="none" w:sz="0" w:space="0" w:color="auto"/>
        <w:right w:val="none" w:sz="0" w:space="0" w:color="auto"/>
      </w:divBdr>
    </w:div>
    <w:div w:id="318771436">
      <w:bodyDiv w:val="1"/>
      <w:marLeft w:val="0"/>
      <w:marRight w:val="0"/>
      <w:marTop w:val="0"/>
      <w:marBottom w:val="0"/>
      <w:divBdr>
        <w:top w:val="none" w:sz="0" w:space="0" w:color="auto"/>
        <w:left w:val="none" w:sz="0" w:space="0" w:color="auto"/>
        <w:bottom w:val="none" w:sz="0" w:space="0" w:color="auto"/>
        <w:right w:val="none" w:sz="0" w:space="0" w:color="auto"/>
      </w:divBdr>
    </w:div>
    <w:div w:id="1095052312">
      <w:bodyDiv w:val="1"/>
      <w:marLeft w:val="0"/>
      <w:marRight w:val="0"/>
      <w:marTop w:val="0"/>
      <w:marBottom w:val="0"/>
      <w:divBdr>
        <w:top w:val="none" w:sz="0" w:space="0" w:color="auto"/>
        <w:left w:val="none" w:sz="0" w:space="0" w:color="auto"/>
        <w:bottom w:val="none" w:sz="0" w:space="0" w:color="auto"/>
        <w:right w:val="none" w:sz="0" w:space="0" w:color="auto"/>
      </w:divBdr>
    </w:div>
    <w:div w:id="1622613439">
      <w:bodyDiv w:val="1"/>
      <w:marLeft w:val="0"/>
      <w:marRight w:val="0"/>
      <w:marTop w:val="0"/>
      <w:marBottom w:val="0"/>
      <w:divBdr>
        <w:top w:val="none" w:sz="0" w:space="0" w:color="auto"/>
        <w:left w:val="none" w:sz="0" w:space="0" w:color="auto"/>
        <w:bottom w:val="none" w:sz="0" w:space="0" w:color="auto"/>
        <w:right w:val="none" w:sz="0" w:space="0" w:color="auto"/>
      </w:divBdr>
    </w:div>
    <w:div w:id="16338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u-stands4pm.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9F73A-C6FD-4AC8-8040-FCB25204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Stamatina Liosi</dc:creator>
  <cp:keywords/>
  <dc:description/>
  <cp:lastModifiedBy>Alexander Blume</cp:lastModifiedBy>
  <cp:revision>3</cp:revision>
  <dcterms:created xsi:type="dcterms:W3CDTF">2023-06-05T13:30:00Z</dcterms:created>
  <dcterms:modified xsi:type="dcterms:W3CDTF">2023-06-06T08:38:00Z</dcterms:modified>
</cp:coreProperties>
</file>